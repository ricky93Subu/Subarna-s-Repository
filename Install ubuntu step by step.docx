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1864" w:rsidRPr="005B1864" w:rsidRDefault="005B1864" w:rsidP="005B1864">
      <w:pPr>
        <w:shd w:val="clear" w:color="auto" w:fill="FFFFFF"/>
        <w:spacing w:after="255" w:line="240" w:lineRule="auto"/>
        <w:rPr>
          <w:rFonts w:ascii="Ubuntu" w:eastAsia="Times New Roman" w:hAnsi="Ubuntu" w:cs="Times New Roman"/>
          <w:color w:val="585858"/>
          <w:sz w:val="24"/>
          <w:szCs w:val="24"/>
        </w:rPr>
      </w:pPr>
      <w:r w:rsidRPr="005B1864">
        <w:rPr>
          <w:rFonts w:ascii="Ubuntu" w:eastAsia="Times New Roman" w:hAnsi="Ubuntu" w:cs="Times New Roman"/>
          <w:color w:val="585858"/>
          <w:sz w:val="24"/>
          <w:szCs w:val="24"/>
        </w:rPr>
        <w:t>Press the Enter key to get a language screen and then choose the language for the OS installation.</w:t>
      </w:r>
    </w:p>
    <w:p w:rsidR="005B1864" w:rsidRPr="005B1864" w:rsidRDefault="005B1864" w:rsidP="005B18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578600" cy="4933950"/>
            <wp:effectExtent l="0" t="0" r="0" b="0"/>
            <wp:docPr id="20" name="Picture 20" descr="Install Ubuntu 17.04 - Installation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ll Ubuntu 17.04 - Installation langu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78600" cy="4933950"/>
                    </a:xfrm>
                    <a:prstGeom prst="rect">
                      <a:avLst/>
                    </a:prstGeom>
                    <a:noFill/>
                    <a:ln>
                      <a:noFill/>
                    </a:ln>
                  </pic:spPr>
                </pic:pic>
              </a:graphicData>
            </a:graphic>
          </wp:inline>
        </w:drawing>
      </w:r>
      <w:r w:rsidRPr="005B1864">
        <w:rPr>
          <w:rFonts w:ascii="Times New Roman" w:eastAsia="Times New Roman" w:hAnsi="Times New Roman" w:cs="Times New Roman"/>
          <w:sz w:val="24"/>
          <w:szCs w:val="24"/>
        </w:rPr>
        <w:t>Install Ubuntu 17.04 – Installation language</w:t>
      </w:r>
    </w:p>
    <w:p w:rsidR="005B1864" w:rsidRPr="005B1864" w:rsidRDefault="005B1864" w:rsidP="005B1864">
      <w:pPr>
        <w:shd w:val="clear" w:color="auto" w:fill="FFFFFF"/>
        <w:spacing w:after="255" w:line="240" w:lineRule="auto"/>
        <w:rPr>
          <w:rFonts w:ascii="Ubuntu" w:eastAsia="Times New Roman" w:hAnsi="Ubuntu" w:cs="Times New Roman"/>
          <w:color w:val="585858"/>
          <w:sz w:val="24"/>
          <w:szCs w:val="24"/>
        </w:rPr>
      </w:pPr>
      <w:r w:rsidRPr="005B1864">
        <w:rPr>
          <w:rFonts w:ascii="Ubuntu" w:eastAsia="Times New Roman" w:hAnsi="Ubuntu" w:cs="Times New Roman"/>
          <w:color w:val="585858"/>
          <w:sz w:val="24"/>
          <w:szCs w:val="24"/>
        </w:rPr>
        <w:t>For installing the Ubuntu 17.04, Select Install Ubuntu.</w:t>
      </w:r>
    </w:p>
    <w:p w:rsidR="005B1864" w:rsidRPr="005B1864" w:rsidRDefault="005B1864" w:rsidP="005B18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388100" cy="4791075"/>
            <wp:effectExtent l="0" t="0" r="0" b="9525"/>
            <wp:docPr id="19" name="Picture 19" descr="Install Ubuntu 17.04 -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tall Ubuntu 17.04 - Men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91165" cy="4793374"/>
                    </a:xfrm>
                    <a:prstGeom prst="rect">
                      <a:avLst/>
                    </a:prstGeom>
                    <a:noFill/>
                    <a:ln>
                      <a:noFill/>
                    </a:ln>
                  </pic:spPr>
                </pic:pic>
              </a:graphicData>
            </a:graphic>
          </wp:inline>
        </w:drawing>
      </w:r>
      <w:r w:rsidRPr="005B1864">
        <w:rPr>
          <w:rFonts w:ascii="Times New Roman" w:eastAsia="Times New Roman" w:hAnsi="Times New Roman" w:cs="Times New Roman"/>
          <w:sz w:val="24"/>
          <w:szCs w:val="24"/>
        </w:rPr>
        <w:t>Install Ubuntu 17.04 – Menu</w:t>
      </w:r>
    </w:p>
    <w:p w:rsidR="005B1864" w:rsidRPr="005B1864" w:rsidRDefault="005B1864" w:rsidP="005B1864">
      <w:pPr>
        <w:shd w:val="clear" w:color="auto" w:fill="FFFFFF"/>
        <w:spacing w:after="255" w:line="240" w:lineRule="auto"/>
        <w:rPr>
          <w:rFonts w:ascii="Ubuntu" w:eastAsia="Times New Roman" w:hAnsi="Ubuntu" w:cs="Times New Roman"/>
          <w:color w:val="585858"/>
          <w:sz w:val="24"/>
          <w:szCs w:val="24"/>
        </w:rPr>
      </w:pPr>
      <w:r w:rsidRPr="005B1864">
        <w:rPr>
          <w:rFonts w:ascii="Ubuntu" w:eastAsia="Times New Roman" w:hAnsi="Ubuntu" w:cs="Times New Roman"/>
          <w:color w:val="585858"/>
          <w:sz w:val="24"/>
          <w:szCs w:val="24"/>
        </w:rPr>
        <w:t>This is the starting screen of Ubuntu, and it would disappear in a minute</w:t>
      </w:r>
    </w:p>
    <w:p w:rsidR="005B1864" w:rsidRPr="005B1864" w:rsidRDefault="005B1864" w:rsidP="005B18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261100" cy="4695825"/>
            <wp:effectExtent l="0" t="0" r="6350" b="9525"/>
            <wp:docPr id="18" name="Picture 18" descr="Install Ubuntu 17.04 - Starting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tall Ubuntu 17.04 - Starting Scre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60987" cy="4695740"/>
                    </a:xfrm>
                    <a:prstGeom prst="rect">
                      <a:avLst/>
                    </a:prstGeom>
                    <a:noFill/>
                    <a:ln>
                      <a:noFill/>
                    </a:ln>
                  </pic:spPr>
                </pic:pic>
              </a:graphicData>
            </a:graphic>
          </wp:inline>
        </w:drawing>
      </w:r>
      <w:r w:rsidRPr="005B1864">
        <w:rPr>
          <w:rFonts w:ascii="Times New Roman" w:eastAsia="Times New Roman" w:hAnsi="Times New Roman" w:cs="Times New Roman"/>
          <w:sz w:val="24"/>
          <w:szCs w:val="24"/>
        </w:rPr>
        <w:t>Install Ubuntu 17.04 – Starting Screen</w:t>
      </w:r>
    </w:p>
    <w:p w:rsidR="005B1864" w:rsidRPr="005B1864" w:rsidRDefault="005B1864" w:rsidP="005B1864">
      <w:pPr>
        <w:shd w:val="clear" w:color="auto" w:fill="FFFFFF"/>
        <w:spacing w:after="255" w:line="240" w:lineRule="auto"/>
        <w:rPr>
          <w:rFonts w:ascii="Ubuntu" w:eastAsia="Times New Roman" w:hAnsi="Ubuntu" w:cs="Times New Roman"/>
          <w:color w:val="585858"/>
          <w:sz w:val="24"/>
          <w:szCs w:val="24"/>
        </w:rPr>
      </w:pPr>
      <w:proofErr w:type="gramStart"/>
      <w:r w:rsidRPr="005B1864">
        <w:rPr>
          <w:rFonts w:ascii="Ubuntu" w:eastAsia="Times New Roman" w:hAnsi="Ubuntu" w:cs="Times New Roman"/>
          <w:color w:val="585858"/>
          <w:sz w:val="24"/>
          <w:szCs w:val="24"/>
        </w:rPr>
        <w:t>Click continue</w:t>
      </w:r>
      <w:proofErr w:type="gramEnd"/>
      <w:r w:rsidRPr="005B1864">
        <w:rPr>
          <w:rFonts w:ascii="Ubuntu" w:eastAsia="Times New Roman" w:hAnsi="Ubuntu" w:cs="Times New Roman"/>
          <w:color w:val="585858"/>
          <w:sz w:val="24"/>
          <w:szCs w:val="24"/>
        </w:rPr>
        <w:t xml:space="preserve"> on the welcome screen. You can read the Ubuntu release notes on this screen.</w:t>
      </w:r>
    </w:p>
    <w:p w:rsidR="005B1864" w:rsidRPr="005B1864" w:rsidRDefault="005B1864" w:rsidP="005B1864">
      <w:pPr>
        <w:spacing w:after="0" w:line="240" w:lineRule="auto"/>
        <w:rPr>
          <w:ins w:id="0" w:author="Unknown"/>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261099" cy="4695825"/>
            <wp:effectExtent l="0" t="0" r="6985" b="0"/>
            <wp:docPr id="17" name="Picture 17" descr="Install Ubuntu 17.04 - Welcome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tall Ubuntu 17.04 - Welcome Scre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63836" cy="4697878"/>
                    </a:xfrm>
                    <a:prstGeom prst="rect">
                      <a:avLst/>
                    </a:prstGeom>
                    <a:noFill/>
                    <a:ln>
                      <a:noFill/>
                    </a:ln>
                  </pic:spPr>
                </pic:pic>
              </a:graphicData>
            </a:graphic>
          </wp:inline>
        </w:drawing>
      </w:r>
      <w:ins w:id="1" w:author="Unknown">
        <w:r w:rsidRPr="005B1864">
          <w:rPr>
            <w:rFonts w:ascii="Times New Roman" w:eastAsia="Times New Roman" w:hAnsi="Times New Roman" w:cs="Times New Roman"/>
            <w:sz w:val="24"/>
            <w:szCs w:val="24"/>
          </w:rPr>
          <w:t>Install Ubuntu 17.04 – Welcome Screen</w:t>
        </w:r>
      </w:ins>
    </w:p>
    <w:p w:rsidR="005B1864" w:rsidRPr="005B1864" w:rsidRDefault="005B1864" w:rsidP="005B1864">
      <w:pPr>
        <w:shd w:val="clear" w:color="auto" w:fill="FFFFFF"/>
        <w:spacing w:after="255" w:line="240" w:lineRule="auto"/>
        <w:rPr>
          <w:ins w:id="2" w:author="Unknown"/>
          <w:rFonts w:ascii="Ubuntu" w:eastAsia="Times New Roman" w:hAnsi="Ubuntu" w:cs="Times New Roman"/>
          <w:color w:val="585858"/>
          <w:sz w:val="24"/>
          <w:szCs w:val="24"/>
        </w:rPr>
      </w:pPr>
      <w:ins w:id="3" w:author="Unknown">
        <w:r w:rsidRPr="005B1864">
          <w:rPr>
            <w:rFonts w:ascii="Ubuntu" w:eastAsia="Times New Roman" w:hAnsi="Ubuntu" w:cs="Times New Roman"/>
            <w:color w:val="585858"/>
            <w:sz w:val="24"/>
            <w:szCs w:val="24"/>
          </w:rPr>
          <w:t>If you wish to install updates and other third-party software while installing Ubuntu 17.04, put a tick mark or leave as it is since it requires internet connectivity. Installation may take an hour-long depends on the downloadable contents.</w:t>
        </w:r>
      </w:ins>
    </w:p>
    <w:p w:rsidR="005B1864" w:rsidRPr="005B1864" w:rsidRDefault="005B1864" w:rsidP="005B1864">
      <w:pPr>
        <w:spacing w:after="0" w:line="240" w:lineRule="auto"/>
        <w:rPr>
          <w:ins w:id="4" w:author="Unknown"/>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321425" cy="4741069"/>
            <wp:effectExtent l="0" t="0" r="3175" b="2540"/>
            <wp:docPr id="16" name="Picture 16" descr="Install Ubuntu 17.04 - Preparing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tall Ubuntu 17.04 - Preparing Install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4483" cy="4743363"/>
                    </a:xfrm>
                    <a:prstGeom prst="rect">
                      <a:avLst/>
                    </a:prstGeom>
                    <a:noFill/>
                    <a:ln>
                      <a:noFill/>
                    </a:ln>
                  </pic:spPr>
                </pic:pic>
              </a:graphicData>
            </a:graphic>
          </wp:inline>
        </w:drawing>
      </w:r>
      <w:ins w:id="5" w:author="Unknown">
        <w:r w:rsidRPr="005B1864">
          <w:rPr>
            <w:rFonts w:ascii="Times New Roman" w:eastAsia="Times New Roman" w:hAnsi="Times New Roman" w:cs="Times New Roman"/>
            <w:sz w:val="24"/>
            <w:szCs w:val="24"/>
          </w:rPr>
          <w:t>Install Ubuntu 17.04 – Preparing Installation</w:t>
        </w:r>
      </w:ins>
    </w:p>
    <w:p w:rsidR="005B1864" w:rsidRPr="005B1864" w:rsidRDefault="005B1864" w:rsidP="005B1864">
      <w:pPr>
        <w:shd w:val="clear" w:color="auto" w:fill="FFFFFF"/>
        <w:spacing w:before="300" w:after="150" w:line="240" w:lineRule="auto"/>
        <w:outlineLvl w:val="1"/>
        <w:rPr>
          <w:ins w:id="6" w:author="Unknown"/>
          <w:rFonts w:ascii="Roboto" w:eastAsia="Times New Roman" w:hAnsi="Roboto" w:cs="Times New Roman"/>
          <w:color w:val="2D2D2D"/>
          <w:sz w:val="45"/>
          <w:szCs w:val="45"/>
        </w:rPr>
      </w:pPr>
      <w:ins w:id="7" w:author="Unknown">
        <w:r w:rsidRPr="005B1864">
          <w:rPr>
            <w:rFonts w:ascii="Roboto" w:eastAsia="Times New Roman" w:hAnsi="Roboto" w:cs="Times New Roman"/>
            <w:color w:val="993300"/>
            <w:sz w:val="45"/>
            <w:szCs w:val="45"/>
            <w:u w:val="single"/>
          </w:rPr>
          <w:t>Installation type:</w:t>
        </w:r>
      </w:ins>
    </w:p>
    <w:p w:rsidR="005B1864" w:rsidRPr="005B1864" w:rsidRDefault="005B1864" w:rsidP="005B1864">
      <w:pPr>
        <w:shd w:val="clear" w:color="auto" w:fill="FFFFFF"/>
        <w:spacing w:after="255" w:line="240" w:lineRule="auto"/>
        <w:rPr>
          <w:ins w:id="8" w:author="Unknown"/>
          <w:rFonts w:ascii="Ubuntu" w:eastAsia="Times New Roman" w:hAnsi="Ubuntu" w:cs="Times New Roman"/>
          <w:color w:val="585858"/>
          <w:sz w:val="24"/>
          <w:szCs w:val="24"/>
        </w:rPr>
      </w:pPr>
      <w:ins w:id="9" w:author="Unknown">
        <w:r w:rsidRPr="005B1864">
          <w:rPr>
            <w:rFonts w:ascii="Ubuntu" w:eastAsia="Times New Roman" w:hAnsi="Ubuntu" w:cs="Times New Roman"/>
            <w:color w:val="585858"/>
            <w:sz w:val="24"/>
            <w:szCs w:val="24"/>
          </w:rPr>
          <w:t>I’m installing the OS on the fresh HDD, so I have only two options in the installation type. Depending on existing OS’s on your HDD, you would get more options.</w:t>
        </w:r>
      </w:ins>
    </w:p>
    <w:p w:rsidR="005B1864" w:rsidRPr="005B1864" w:rsidRDefault="005B1864" w:rsidP="005B1864">
      <w:pPr>
        <w:shd w:val="clear" w:color="auto" w:fill="FFFFFF"/>
        <w:spacing w:after="255" w:line="240" w:lineRule="auto"/>
        <w:rPr>
          <w:ins w:id="10" w:author="Unknown"/>
          <w:rFonts w:ascii="Ubuntu" w:eastAsia="Times New Roman" w:hAnsi="Ubuntu" w:cs="Times New Roman"/>
          <w:color w:val="585858"/>
          <w:sz w:val="24"/>
          <w:szCs w:val="24"/>
        </w:rPr>
      </w:pPr>
      <w:ins w:id="11" w:author="Unknown">
        <w:r w:rsidRPr="005B1864">
          <w:rPr>
            <w:rFonts w:ascii="Ubuntu" w:eastAsia="Times New Roman" w:hAnsi="Ubuntu" w:cs="Times New Roman"/>
            <w:color w:val="585858"/>
            <w:sz w:val="24"/>
            <w:szCs w:val="24"/>
          </w:rPr>
          <w:t>Please select any one of the methods.</w:t>
        </w:r>
      </w:ins>
    </w:p>
    <w:p w:rsidR="005B1864" w:rsidRPr="005B1864" w:rsidRDefault="005B1864" w:rsidP="005B1864">
      <w:pPr>
        <w:shd w:val="clear" w:color="auto" w:fill="FFFFFF"/>
        <w:spacing w:after="255" w:line="240" w:lineRule="auto"/>
        <w:rPr>
          <w:ins w:id="12" w:author="Unknown"/>
          <w:rFonts w:ascii="Ubuntu" w:eastAsia="Times New Roman" w:hAnsi="Ubuntu" w:cs="Times New Roman"/>
          <w:color w:val="585858"/>
          <w:sz w:val="24"/>
          <w:szCs w:val="24"/>
        </w:rPr>
      </w:pPr>
      <w:ins w:id="13" w:author="Unknown">
        <w:r w:rsidRPr="005B1864">
          <w:rPr>
            <w:rFonts w:ascii="Ubuntu" w:eastAsia="Times New Roman" w:hAnsi="Ubuntu" w:cs="Times New Roman"/>
            <w:b/>
            <w:bCs/>
            <w:color w:val="000000"/>
            <w:sz w:val="24"/>
            <w:szCs w:val="24"/>
          </w:rPr>
          <w:t>1. Erase disk and install Ubuntu – </w:t>
        </w:r>
        <w:r w:rsidRPr="005B1864">
          <w:rPr>
            <w:rFonts w:ascii="Ubuntu" w:eastAsia="Times New Roman" w:hAnsi="Ubuntu" w:cs="Times New Roman"/>
            <w:b/>
            <w:bCs/>
            <w:color w:val="008080"/>
            <w:sz w:val="24"/>
            <w:szCs w:val="24"/>
          </w:rPr>
          <w:t>It will format the entire hard drive and install the OS</w:t>
        </w:r>
        <w:r w:rsidRPr="005B1864">
          <w:rPr>
            <w:rFonts w:ascii="Ubuntu" w:eastAsia="Times New Roman" w:hAnsi="Ubuntu" w:cs="Times New Roman"/>
            <w:b/>
            <w:bCs/>
            <w:color w:val="000000"/>
            <w:sz w:val="24"/>
            <w:szCs w:val="24"/>
          </w:rPr>
          <w:t>.</w:t>
        </w:r>
      </w:ins>
    </w:p>
    <w:p w:rsidR="005B1864" w:rsidRPr="005B1864" w:rsidRDefault="005B1864" w:rsidP="005B1864">
      <w:pPr>
        <w:shd w:val="clear" w:color="auto" w:fill="FFFFFF"/>
        <w:spacing w:after="255" w:line="240" w:lineRule="auto"/>
        <w:rPr>
          <w:ins w:id="14" w:author="Unknown"/>
          <w:rFonts w:ascii="Ubuntu" w:eastAsia="Times New Roman" w:hAnsi="Ubuntu" w:cs="Times New Roman"/>
          <w:color w:val="585858"/>
          <w:sz w:val="24"/>
          <w:szCs w:val="24"/>
        </w:rPr>
      </w:pPr>
      <w:ins w:id="15" w:author="Unknown">
        <w:r w:rsidRPr="005B1864">
          <w:rPr>
            <w:rFonts w:ascii="Ubuntu" w:eastAsia="Times New Roman" w:hAnsi="Ubuntu" w:cs="Times New Roman"/>
            <w:color w:val="585858"/>
            <w:sz w:val="24"/>
            <w:szCs w:val="24"/>
          </w:rPr>
          <w:t>If you are unsure what to select, you better to go with this. You just click on Install Now.</w:t>
        </w:r>
      </w:ins>
    </w:p>
    <w:p w:rsidR="005B1864" w:rsidRPr="005B1864" w:rsidRDefault="005B1864" w:rsidP="005B1864">
      <w:pPr>
        <w:shd w:val="clear" w:color="auto" w:fill="FFFFFF"/>
        <w:spacing w:after="0" w:line="240" w:lineRule="auto"/>
        <w:rPr>
          <w:ins w:id="16" w:author="Unknown"/>
          <w:rFonts w:ascii="Ubuntu" w:eastAsia="Times New Roman" w:hAnsi="Ubuntu" w:cs="Times New Roman"/>
          <w:color w:val="585858"/>
          <w:sz w:val="24"/>
          <w:szCs w:val="24"/>
        </w:rPr>
      </w:pPr>
      <w:r>
        <w:rPr>
          <w:rFonts w:ascii="Ubuntu" w:eastAsia="Times New Roman" w:hAnsi="Ubuntu" w:cs="Times New Roman"/>
          <w:noProof/>
          <w:color w:val="585858"/>
          <w:sz w:val="24"/>
          <w:szCs w:val="24"/>
        </w:rPr>
        <w:lastRenderedPageBreak/>
        <w:drawing>
          <wp:inline distT="0" distB="0" distL="0" distR="0">
            <wp:extent cx="6299200" cy="4724400"/>
            <wp:effectExtent l="0" t="0" r="6350" b="0"/>
            <wp:docPr id="15" name="Picture 15" descr="Install Ubuntu 17.04 - Installati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tall Ubuntu 17.04 - Installation Typ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11043" cy="4733282"/>
                    </a:xfrm>
                    <a:prstGeom prst="rect">
                      <a:avLst/>
                    </a:prstGeom>
                    <a:noFill/>
                    <a:ln>
                      <a:noFill/>
                    </a:ln>
                  </pic:spPr>
                </pic:pic>
              </a:graphicData>
            </a:graphic>
          </wp:inline>
        </w:drawing>
      </w:r>
      <w:ins w:id="17" w:author="Unknown">
        <w:r w:rsidRPr="005B1864">
          <w:rPr>
            <w:rFonts w:ascii="Ubuntu" w:eastAsia="Times New Roman" w:hAnsi="Ubuntu" w:cs="Times New Roman"/>
            <w:color w:val="585858"/>
            <w:sz w:val="24"/>
            <w:szCs w:val="24"/>
          </w:rPr>
          <w:t>Install Ubuntu 17.04 – Installation Type</w:t>
        </w:r>
      </w:ins>
    </w:p>
    <w:p w:rsidR="005B1864" w:rsidRPr="005B1864" w:rsidRDefault="005B1864" w:rsidP="005B1864">
      <w:pPr>
        <w:shd w:val="clear" w:color="auto" w:fill="FFFFFF"/>
        <w:spacing w:after="255" w:line="240" w:lineRule="auto"/>
        <w:rPr>
          <w:ins w:id="18" w:author="Unknown"/>
          <w:rFonts w:ascii="Ubuntu" w:eastAsia="Times New Roman" w:hAnsi="Ubuntu" w:cs="Times New Roman"/>
          <w:color w:val="585858"/>
          <w:sz w:val="24"/>
          <w:szCs w:val="24"/>
        </w:rPr>
      </w:pPr>
      <w:ins w:id="19" w:author="Unknown">
        <w:r w:rsidRPr="005B1864">
          <w:rPr>
            <w:rFonts w:ascii="Ubuntu" w:eastAsia="Times New Roman" w:hAnsi="Ubuntu" w:cs="Times New Roman"/>
            <w:color w:val="585858"/>
            <w:sz w:val="24"/>
            <w:szCs w:val="24"/>
          </w:rPr>
          <w:t>Now, OS installer will ask you to confirm the auto partitioning. Click on continue.</w:t>
        </w:r>
      </w:ins>
    </w:p>
    <w:p w:rsidR="005B1864" w:rsidRPr="005B1864" w:rsidRDefault="005B1864" w:rsidP="005B1864">
      <w:pPr>
        <w:shd w:val="clear" w:color="auto" w:fill="FFFFFF"/>
        <w:spacing w:after="0" w:line="240" w:lineRule="auto"/>
        <w:rPr>
          <w:ins w:id="20" w:author="Unknown"/>
          <w:rFonts w:ascii="Ubuntu" w:eastAsia="Times New Roman" w:hAnsi="Ubuntu" w:cs="Times New Roman"/>
          <w:color w:val="585858"/>
          <w:sz w:val="24"/>
          <w:szCs w:val="24"/>
        </w:rPr>
      </w:pPr>
      <w:r>
        <w:rPr>
          <w:rFonts w:ascii="Ubuntu" w:eastAsia="Times New Roman" w:hAnsi="Ubuntu" w:cs="Times New Roman"/>
          <w:noProof/>
          <w:color w:val="585858"/>
          <w:sz w:val="24"/>
          <w:szCs w:val="24"/>
        </w:rPr>
        <w:lastRenderedPageBreak/>
        <w:drawing>
          <wp:inline distT="0" distB="0" distL="0" distR="0">
            <wp:extent cx="6464300" cy="4848225"/>
            <wp:effectExtent l="0" t="0" r="0" b="9525"/>
            <wp:docPr id="14" name="Picture 14" descr="Install Ubuntu 17.04 - Erase Full Di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stall Ubuntu 17.04 - Erase Full Dis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64300" cy="4848225"/>
                    </a:xfrm>
                    <a:prstGeom prst="rect">
                      <a:avLst/>
                    </a:prstGeom>
                    <a:noFill/>
                    <a:ln>
                      <a:noFill/>
                    </a:ln>
                  </pic:spPr>
                </pic:pic>
              </a:graphicData>
            </a:graphic>
          </wp:inline>
        </w:drawing>
      </w:r>
      <w:ins w:id="21" w:author="Unknown">
        <w:r w:rsidRPr="005B1864">
          <w:rPr>
            <w:rFonts w:ascii="Ubuntu" w:eastAsia="Times New Roman" w:hAnsi="Ubuntu" w:cs="Times New Roman"/>
            <w:color w:val="585858"/>
            <w:sz w:val="24"/>
            <w:szCs w:val="24"/>
          </w:rPr>
          <w:t>Install Ubuntu 17.04 – Erase Full Disk</w:t>
        </w:r>
      </w:ins>
    </w:p>
    <w:p w:rsidR="005B1864" w:rsidRPr="005B1864" w:rsidRDefault="005B1864" w:rsidP="005B1864">
      <w:pPr>
        <w:shd w:val="clear" w:color="auto" w:fill="FFFFFF"/>
        <w:spacing w:after="255" w:line="240" w:lineRule="auto"/>
        <w:rPr>
          <w:ins w:id="22" w:author="Unknown"/>
          <w:rFonts w:ascii="Ubuntu" w:eastAsia="Times New Roman" w:hAnsi="Ubuntu" w:cs="Times New Roman"/>
          <w:color w:val="585858"/>
          <w:sz w:val="24"/>
          <w:szCs w:val="24"/>
        </w:rPr>
      </w:pPr>
      <w:ins w:id="23" w:author="Unknown">
        <w:r w:rsidRPr="005B1864">
          <w:rPr>
            <w:rFonts w:ascii="Ubuntu" w:eastAsia="Times New Roman" w:hAnsi="Ubuntu" w:cs="Times New Roman"/>
            <w:b/>
            <w:bCs/>
            <w:color w:val="000000"/>
            <w:sz w:val="24"/>
            <w:szCs w:val="24"/>
          </w:rPr>
          <w:t>2. Something else – </w:t>
        </w:r>
        <w:r w:rsidRPr="005B1864">
          <w:rPr>
            <w:rFonts w:ascii="Ubuntu" w:eastAsia="Times New Roman" w:hAnsi="Ubuntu" w:cs="Times New Roman"/>
            <w:b/>
            <w:bCs/>
            <w:color w:val="008080"/>
            <w:sz w:val="24"/>
            <w:szCs w:val="24"/>
          </w:rPr>
          <w:t>You can manually create the partition and install Ubuntu on selected partition</w:t>
        </w:r>
        <w:r w:rsidRPr="005B1864">
          <w:rPr>
            <w:rFonts w:ascii="Ubuntu" w:eastAsia="Times New Roman" w:hAnsi="Ubuntu" w:cs="Times New Roman"/>
            <w:b/>
            <w:bCs/>
            <w:color w:val="000000"/>
            <w:sz w:val="24"/>
            <w:szCs w:val="24"/>
          </w:rPr>
          <w:t>.</w:t>
        </w:r>
      </w:ins>
    </w:p>
    <w:p w:rsidR="005B1864" w:rsidRPr="005B1864" w:rsidRDefault="005B1864" w:rsidP="005B1864">
      <w:pPr>
        <w:shd w:val="clear" w:color="auto" w:fill="FFFFFF"/>
        <w:spacing w:after="255" w:line="240" w:lineRule="auto"/>
        <w:rPr>
          <w:ins w:id="24" w:author="Unknown"/>
          <w:rFonts w:ascii="Ubuntu" w:eastAsia="Times New Roman" w:hAnsi="Ubuntu" w:cs="Times New Roman"/>
          <w:color w:val="585858"/>
          <w:sz w:val="24"/>
          <w:szCs w:val="24"/>
        </w:rPr>
      </w:pPr>
      <w:ins w:id="25" w:author="Unknown">
        <w:r w:rsidRPr="005B1864">
          <w:rPr>
            <w:rFonts w:ascii="Ubuntu" w:eastAsia="Times New Roman" w:hAnsi="Ubuntu" w:cs="Times New Roman"/>
            <w:color w:val="585858"/>
            <w:sz w:val="24"/>
            <w:szCs w:val="24"/>
          </w:rPr>
          <w:t>Use this advanced mode only if you are comfortable in partitioning your drives manually. Click on continue.</w:t>
        </w:r>
      </w:ins>
    </w:p>
    <w:p w:rsidR="005B1864" w:rsidRPr="005B1864" w:rsidRDefault="005B1864" w:rsidP="005B1864">
      <w:pPr>
        <w:shd w:val="clear" w:color="auto" w:fill="FFFFFF"/>
        <w:spacing w:after="0" w:line="240" w:lineRule="auto"/>
        <w:rPr>
          <w:ins w:id="26" w:author="Unknown"/>
          <w:rFonts w:ascii="Ubuntu" w:eastAsia="Times New Roman" w:hAnsi="Ubuntu" w:cs="Times New Roman"/>
          <w:color w:val="585858"/>
          <w:sz w:val="24"/>
          <w:szCs w:val="24"/>
        </w:rPr>
      </w:pPr>
      <w:r>
        <w:rPr>
          <w:rFonts w:ascii="Ubuntu" w:eastAsia="Times New Roman" w:hAnsi="Ubuntu" w:cs="Times New Roman"/>
          <w:noProof/>
          <w:color w:val="585858"/>
          <w:sz w:val="24"/>
          <w:szCs w:val="24"/>
        </w:rPr>
        <w:lastRenderedPageBreak/>
        <w:drawing>
          <wp:inline distT="0" distB="0" distL="0" distR="0">
            <wp:extent cx="6334125" cy="4750594"/>
            <wp:effectExtent l="0" t="0" r="0" b="0"/>
            <wp:docPr id="13" name="Picture 13" descr="Install Ubuntu 17.04 - Installati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stall Ubuntu 17.04 - Installation Typ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42911" cy="4757183"/>
                    </a:xfrm>
                    <a:prstGeom prst="rect">
                      <a:avLst/>
                    </a:prstGeom>
                    <a:noFill/>
                    <a:ln>
                      <a:noFill/>
                    </a:ln>
                  </pic:spPr>
                </pic:pic>
              </a:graphicData>
            </a:graphic>
          </wp:inline>
        </w:drawing>
      </w:r>
      <w:ins w:id="27" w:author="Unknown">
        <w:r w:rsidRPr="005B1864">
          <w:rPr>
            <w:rFonts w:ascii="Ubuntu" w:eastAsia="Times New Roman" w:hAnsi="Ubuntu" w:cs="Times New Roman"/>
            <w:color w:val="585858"/>
            <w:sz w:val="24"/>
            <w:szCs w:val="24"/>
          </w:rPr>
          <w:t>Install Ubuntu 17.04 – Installation Type</w:t>
        </w:r>
      </w:ins>
    </w:p>
    <w:p w:rsidR="005B1864" w:rsidRPr="005B1864" w:rsidRDefault="005B1864" w:rsidP="005B1864">
      <w:pPr>
        <w:shd w:val="clear" w:color="auto" w:fill="FFFFFF"/>
        <w:spacing w:after="255" w:line="240" w:lineRule="auto"/>
        <w:rPr>
          <w:ins w:id="28" w:author="Unknown"/>
          <w:rFonts w:ascii="Ubuntu" w:eastAsia="Times New Roman" w:hAnsi="Ubuntu" w:cs="Times New Roman"/>
          <w:color w:val="585858"/>
          <w:sz w:val="24"/>
          <w:szCs w:val="24"/>
        </w:rPr>
      </w:pPr>
      <w:ins w:id="29" w:author="Unknown">
        <w:r w:rsidRPr="005B1864">
          <w:rPr>
            <w:rFonts w:ascii="Ubuntu" w:eastAsia="Times New Roman" w:hAnsi="Ubuntu" w:cs="Times New Roman"/>
            <w:color w:val="585858"/>
            <w:sz w:val="24"/>
            <w:szCs w:val="24"/>
          </w:rPr>
          <w:t>Once you clicked, installer lists all of your hard disk available on your system. In my case, I have one hard disk with the size of 100GB.</w:t>
        </w:r>
      </w:ins>
    </w:p>
    <w:p w:rsidR="005B1864" w:rsidRPr="005B1864" w:rsidRDefault="005B1864" w:rsidP="005B1864">
      <w:pPr>
        <w:shd w:val="clear" w:color="auto" w:fill="FFFFFF"/>
        <w:spacing w:after="255" w:line="240" w:lineRule="auto"/>
        <w:rPr>
          <w:ins w:id="30" w:author="Unknown"/>
          <w:rFonts w:ascii="Ubuntu" w:eastAsia="Times New Roman" w:hAnsi="Ubuntu" w:cs="Times New Roman"/>
          <w:color w:val="585858"/>
          <w:sz w:val="24"/>
          <w:szCs w:val="24"/>
        </w:rPr>
      </w:pPr>
      <w:ins w:id="31" w:author="Unknown">
        <w:r w:rsidRPr="005B1864">
          <w:rPr>
            <w:rFonts w:ascii="Ubuntu" w:eastAsia="Times New Roman" w:hAnsi="Ubuntu" w:cs="Times New Roman"/>
            <w:color w:val="585858"/>
            <w:sz w:val="24"/>
            <w:szCs w:val="24"/>
          </w:rPr>
          <w:t>Create an empty partition by clicking on New Partition Table.</w:t>
        </w:r>
      </w:ins>
    </w:p>
    <w:p w:rsidR="005B1864" w:rsidRPr="005B1864" w:rsidRDefault="005B1864" w:rsidP="005B1864">
      <w:pPr>
        <w:shd w:val="clear" w:color="auto" w:fill="FFFFFF"/>
        <w:spacing w:after="255" w:line="240" w:lineRule="auto"/>
        <w:rPr>
          <w:ins w:id="32" w:author="Unknown"/>
          <w:rFonts w:ascii="Ubuntu" w:eastAsia="Times New Roman" w:hAnsi="Ubuntu" w:cs="Times New Roman"/>
          <w:color w:val="585858"/>
          <w:sz w:val="24"/>
          <w:szCs w:val="24"/>
        </w:rPr>
      </w:pPr>
      <w:ins w:id="33" w:author="Unknown">
        <w:r w:rsidRPr="005B1864">
          <w:rPr>
            <w:rFonts w:ascii="Ubuntu" w:eastAsia="Times New Roman" w:hAnsi="Ubuntu" w:cs="Times New Roman"/>
            <w:color w:val="585858"/>
            <w:sz w:val="24"/>
            <w:szCs w:val="24"/>
          </w:rPr>
          <w:t>As I said earlier, this is a new hard disk. So pop up window will ask you to confirm the creation, click on continue.</w:t>
        </w:r>
      </w:ins>
    </w:p>
    <w:p w:rsidR="005B1864" w:rsidRPr="005B1864" w:rsidRDefault="005B1864" w:rsidP="005B1864">
      <w:pPr>
        <w:shd w:val="clear" w:color="auto" w:fill="FFFFFF"/>
        <w:spacing w:after="255" w:line="240" w:lineRule="auto"/>
        <w:rPr>
          <w:ins w:id="34" w:author="Unknown"/>
          <w:rFonts w:ascii="Ubuntu" w:eastAsia="Times New Roman" w:hAnsi="Ubuntu" w:cs="Times New Roman"/>
          <w:color w:val="585858"/>
          <w:sz w:val="24"/>
          <w:szCs w:val="24"/>
        </w:rPr>
      </w:pPr>
      <w:ins w:id="35" w:author="Unknown">
        <w:r w:rsidRPr="005B1864">
          <w:rPr>
            <w:rFonts w:ascii="Ubuntu" w:eastAsia="Times New Roman" w:hAnsi="Ubuntu" w:cs="Times New Roman"/>
            <w:color w:val="585858"/>
            <w:sz w:val="24"/>
            <w:szCs w:val="24"/>
          </w:rPr>
          <w:t>My system partition scheme will look like below:</w:t>
        </w:r>
      </w:ins>
    </w:p>
    <w:p w:rsidR="005B1864" w:rsidRPr="005B1864" w:rsidRDefault="005B1864" w:rsidP="005B1864">
      <w:pPr>
        <w:shd w:val="clear" w:color="auto" w:fill="FFFFFF"/>
        <w:spacing w:after="255" w:line="240" w:lineRule="auto"/>
        <w:rPr>
          <w:ins w:id="36" w:author="Unknown"/>
          <w:rFonts w:ascii="Ubuntu" w:eastAsia="Times New Roman" w:hAnsi="Ubuntu" w:cs="Times New Roman"/>
          <w:color w:val="585858"/>
          <w:sz w:val="24"/>
          <w:szCs w:val="24"/>
        </w:rPr>
      </w:pPr>
      <w:ins w:id="37" w:author="Unknown">
        <w:r w:rsidRPr="005B1864">
          <w:rPr>
            <w:rFonts w:ascii="Ubuntu" w:eastAsia="Times New Roman" w:hAnsi="Ubuntu" w:cs="Times New Roman"/>
            <w:b/>
            <w:bCs/>
            <w:color w:val="000000"/>
            <w:sz w:val="24"/>
            <w:szCs w:val="24"/>
          </w:rPr>
          <w:t>/boot – 500MB</w:t>
        </w:r>
      </w:ins>
    </w:p>
    <w:p w:rsidR="005B1864" w:rsidRPr="005B1864" w:rsidRDefault="005B1864" w:rsidP="005B1864">
      <w:pPr>
        <w:shd w:val="clear" w:color="auto" w:fill="FFFFFF"/>
        <w:spacing w:after="255" w:line="240" w:lineRule="auto"/>
        <w:rPr>
          <w:ins w:id="38" w:author="Unknown"/>
          <w:rFonts w:ascii="Ubuntu" w:eastAsia="Times New Roman" w:hAnsi="Ubuntu" w:cs="Times New Roman"/>
          <w:color w:val="585858"/>
          <w:sz w:val="24"/>
          <w:szCs w:val="24"/>
        </w:rPr>
      </w:pPr>
      <w:proofErr w:type="gramStart"/>
      <w:ins w:id="39" w:author="Unknown">
        <w:r w:rsidRPr="005B1864">
          <w:rPr>
            <w:rFonts w:ascii="Ubuntu" w:eastAsia="Times New Roman" w:hAnsi="Ubuntu" w:cs="Times New Roman"/>
            <w:b/>
            <w:bCs/>
            <w:color w:val="000000"/>
            <w:sz w:val="24"/>
            <w:szCs w:val="24"/>
          </w:rPr>
          <w:t>swap</w:t>
        </w:r>
        <w:proofErr w:type="gramEnd"/>
        <w:r w:rsidRPr="005B1864">
          <w:rPr>
            <w:rFonts w:ascii="Ubuntu" w:eastAsia="Times New Roman" w:hAnsi="Ubuntu" w:cs="Times New Roman"/>
            <w:b/>
            <w:bCs/>
            <w:color w:val="000000"/>
            <w:sz w:val="24"/>
            <w:szCs w:val="24"/>
          </w:rPr>
          <w:t xml:space="preserve"> – 2 GB</w:t>
        </w:r>
      </w:ins>
    </w:p>
    <w:p w:rsidR="005B1864" w:rsidRPr="005B1864" w:rsidRDefault="005B1864" w:rsidP="005B1864">
      <w:pPr>
        <w:shd w:val="clear" w:color="auto" w:fill="FFFFFF"/>
        <w:spacing w:after="255" w:line="240" w:lineRule="auto"/>
        <w:rPr>
          <w:ins w:id="40" w:author="Unknown"/>
          <w:rFonts w:ascii="Ubuntu" w:eastAsia="Times New Roman" w:hAnsi="Ubuntu" w:cs="Times New Roman"/>
          <w:color w:val="585858"/>
          <w:sz w:val="24"/>
          <w:szCs w:val="24"/>
        </w:rPr>
      </w:pPr>
      <w:ins w:id="41" w:author="Unknown">
        <w:r w:rsidRPr="005B1864">
          <w:rPr>
            <w:rFonts w:ascii="Ubuntu" w:eastAsia="Times New Roman" w:hAnsi="Ubuntu" w:cs="Times New Roman"/>
            <w:b/>
            <w:bCs/>
            <w:color w:val="000000"/>
            <w:sz w:val="24"/>
            <w:szCs w:val="24"/>
          </w:rPr>
          <w:t>/ – 99GB (Remaining space)</w:t>
        </w:r>
      </w:ins>
    </w:p>
    <w:p w:rsidR="005B1864" w:rsidRPr="005B1864" w:rsidRDefault="005B1864" w:rsidP="005B1864">
      <w:pPr>
        <w:shd w:val="clear" w:color="auto" w:fill="FFFFFF"/>
        <w:spacing w:after="255" w:line="240" w:lineRule="auto"/>
        <w:rPr>
          <w:ins w:id="42" w:author="Unknown"/>
          <w:rFonts w:ascii="Ubuntu" w:eastAsia="Times New Roman" w:hAnsi="Ubuntu" w:cs="Times New Roman"/>
          <w:color w:val="585858"/>
          <w:sz w:val="24"/>
          <w:szCs w:val="24"/>
        </w:rPr>
      </w:pPr>
      <w:ins w:id="43" w:author="Unknown">
        <w:r w:rsidRPr="005B1864">
          <w:rPr>
            <w:rFonts w:ascii="Ubuntu" w:eastAsia="Times New Roman" w:hAnsi="Ubuntu" w:cs="Times New Roman"/>
            <w:color w:val="585858"/>
            <w:sz w:val="24"/>
            <w:szCs w:val="24"/>
          </w:rPr>
          <w:t>Select “</w:t>
        </w:r>
        <w:r w:rsidRPr="005B1864">
          <w:rPr>
            <w:rFonts w:ascii="Ubuntu" w:eastAsia="Times New Roman" w:hAnsi="Ubuntu" w:cs="Times New Roman"/>
            <w:b/>
            <w:bCs/>
            <w:color w:val="000000"/>
            <w:sz w:val="24"/>
            <w:szCs w:val="24"/>
          </w:rPr>
          <w:t>free space</w:t>
        </w:r>
        <w:r w:rsidRPr="005B1864">
          <w:rPr>
            <w:rFonts w:ascii="Ubuntu" w:eastAsia="Times New Roman" w:hAnsi="Ubuntu" w:cs="Times New Roman"/>
            <w:color w:val="585858"/>
            <w:sz w:val="24"/>
            <w:szCs w:val="24"/>
          </w:rPr>
          <w:t>” and hit “</w:t>
        </w:r>
        <w:r w:rsidRPr="005B1864">
          <w:rPr>
            <w:rFonts w:ascii="Ubuntu" w:eastAsia="Times New Roman" w:hAnsi="Ubuntu" w:cs="Times New Roman"/>
            <w:b/>
            <w:bCs/>
            <w:color w:val="000000"/>
            <w:sz w:val="24"/>
            <w:szCs w:val="24"/>
          </w:rPr>
          <w:t>+ sign</w:t>
        </w:r>
        <w:r w:rsidRPr="005B1864">
          <w:rPr>
            <w:rFonts w:ascii="Ubuntu" w:eastAsia="Times New Roman" w:hAnsi="Ubuntu" w:cs="Times New Roman"/>
            <w:color w:val="585858"/>
            <w:sz w:val="24"/>
            <w:szCs w:val="24"/>
          </w:rPr>
          <w:t>” at the bottom left to create partitions.</w:t>
        </w:r>
      </w:ins>
    </w:p>
    <w:p w:rsidR="005B1864" w:rsidRPr="005B1864" w:rsidRDefault="005B1864" w:rsidP="005B1864">
      <w:pPr>
        <w:shd w:val="clear" w:color="auto" w:fill="FFFFFF"/>
        <w:spacing w:after="255" w:line="240" w:lineRule="auto"/>
        <w:rPr>
          <w:ins w:id="44" w:author="Unknown"/>
          <w:rFonts w:ascii="Ubuntu" w:eastAsia="Times New Roman" w:hAnsi="Ubuntu" w:cs="Times New Roman"/>
          <w:color w:val="585858"/>
          <w:sz w:val="24"/>
          <w:szCs w:val="24"/>
        </w:rPr>
      </w:pPr>
      <w:ins w:id="45" w:author="Unknown">
        <w:r w:rsidRPr="005B1864">
          <w:rPr>
            <w:rFonts w:ascii="Ubuntu" w:eastAsia="Times New Roman" w:hAnsi="Ubuntu" w:cs="Times New Roman"/>
            <w:color w:val="585858"/>
            <w:sz w:val="24"/>
            <w:szCs w:val="24"/>
          </w:rPr>
          <w:t>Following shows for /boot partition.</w:t>
        </w:r>
      </w:ins>
    </w:p>
    <w:p w:rsidR="005B1864" w:rsidRPr="005B1864" w:rsidRDefault="005B1864" w:rsidP="005B1864">
      <w:pPr>
        <w:shd w:val="clear" w:color="auto" w:fill="FFFFFF"/>
        <w:spacing w:after="0" w:line="240" w:lineRule="auto"/>
        <w:rPr>
          <w:ins w:id="46" w:author="Unknown"/>
          <w:rFonts w:ascii="Ubuntu" w:eastAsia="Times New Roman" w:hAnsi="Ubuntu" w:cs="Times New Roman"/>
          <w:color w:val="585858"/>
          <w:sz w:val="24"/>
          <w:szCs w:val="24"/>
        </w:rPr>
      </w:pPr>
      <w:r>
        <w:rPr>
          <w:rFonts w:ascii="Ubuntu" w:eastAsia="Times New Roman" w:hAnsi="Ubuntu" w:cs="Times New Roman"/>
          <w:noProof/>
          <w:color w:val="585858"/>
          <w:sz w:val="24"/>
          <w:szCs w:val="24"/>
        </w:rPr>
        <w:lastRenderedPageBreak/>
        <w:drawing>
          <wp:inline distT="0" distB="0" distL="0" distR="0">
            <wp:extent cx="6423025" cy="4817269"/>
            <wp:effectExtent l="0" t="0" r="0" b="2540"/>
            <wp:docPr id="12" name="Picture 12" descr="Install Ubuntu 17.04 - boot part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stall Ubuntu 17.04 - boot parti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37737" cy="4828303"/>
                    </a:xfrm>
                    <a:prstGeom prst="rect">
                      <a:avLst/>
                    </a:prstGeom>
                    <a:noFill/>
                    <a:ln>
                      <a:noFill/>
                    </a:ln>
                  </pic:spPr>
                </pic:pic>
              </a:graphicData>
            </a:graphic>
          </wp:inline>
        </w:drawing>
      </w:r>
      <w:ins w:id="47" w:author="Unknown">
        <w:r w:rsidRPr="005B1864">
          <w:rPr>
            <w:rFonts w:ascii="Ubuntu" w:eastAsia="Times New Roman" w:hAnsi="Ubuntu" w:cs="Times New Roman"/>
            <w:color w:val="585858"/>
            <w:sz w:val="24"/>
            <w:szCs w:val="24"/>
          </w:rPr>
          <w:t>Install Ubuntu 17.04 – boot partition</w:t>
        </w:r>
      </w:ins>
    </w:p>
    <w:p w:rsidR="005B1864" w:rsidRPr="005B1864" w:rsidRDefault="005B1864" w:rsidP="005B1864">
      <w:pPr>
        <w:shd w:val="clear" w:color="auto" w:fill="FFFFFF"/>
        <w:spacing w:after="255" w:line="240" w:lineRule="auto"/>
        <w:rPr>
          <w:ins w:id="48" w:author="Unknown"/>
          <w:rFonts w:ascii="Ubuntu" w:eastAsia="Times New Roman" w:hAnsi="Ubuntu" w:cs="Times New Roman"/>
          <w:color w:val="585858"/>
          <w:sz w:val="24"/>
          <w:szCs w:val="24"/>
        </w:rPr>
      </w:pPr>
      <w:ins w:id="49" w:author="Unknown">
        <w:r w:rsidRPr="005B1864">
          <w:rPr>
            <w:rFonts w:ascii="Ubuntu" w:eastAsia="Times New Roman" w:hAnsi="Ubuntu" w:cs="Times New Roman"/>
            <w:color w:val="585858"/>
            <w:sz w:val="24"/>
            <w:szCs w:val="24"/>
          </w:rPr>
          <w:t xml:space="preserve">Following screen shot shows for the swap </w:t>
        </w:r>
        <w:proofErr w:type="gramStart"/>
        <w:r w:rsidRPr="005B1864">
          <w:rPr>
            <w:rFonts w:ascii="Ubuntu" w:eastAsia="Times New Roman" w:hAnsi="Ubuntu" w:cs="Times New Roman"/>
            <w:color w:val="585858"/>
            <w:sz w:val="24"/>
            <w:szCs w:val="24"/>
          </w:rPr>
          <w:t>partition,</w:t>
        </w:r>
        <w:proofErr w:type="gramEnd"/>
        <w:r w:rsidRPr="005B1864">
          <w:rPr>
            <w:rFonts w:ascii="Ubuntu" w:eastAsia="Times New Roman" w:hAnsi="Ubuntu" w:cs="Times New Roman"/>
            <w:color w:val="585858"/>
            <w:sz w:val="24"/>
            <w:szCs w:val="24"/>
          </w:rPr>
          <w:t xml:space="preserve"> make sure you select</w:t>
        </w:r>
        <w:r w:rsidRPr="005B1864">
          <w:rPr>
            <w:rFonts w:ascii="Ubuntu" w:eastAsia="Times New Roman" w:hAnsi="Ubuntu" w:cs="Times New Roman"/>
            <w:b/>
            <w:bCs/>
            <w:color w:val="000000"/>
            <w:sz w:val="24"/>
            <w:szCs w:val="24"/>
          </w:rPr>
          <w:t> “use as swap area”</w:t>
        </w:r>
      </w:ins>
    </w:p>
    <w:p w:rsidR="005B1864" w:rsidRPr="005B1864" w:rsidRDefault="005B1864" w:rsidP="005B1864">
      <w:pPr>
        <w:shd w:val="clear" w:color="auto" w:fill="FFFFFF"/>
        <w:spacing w:after="0" w:line="240" w:lineRule="auto"/>
        <w:rPr>
          <w:ins w:id="50" w:author="Unknown"/>
          <w:rFonts w:ascii="Ubuntu" w:eastAsia="Times New Roman" w:hAnsi="Ubuntu" w:cs="Times New Roman"/>
          <w:color w:val="585858"/>
          <w:sz w:val="24"/>
          <w:szCs w:val="24"/>
        </w:rPr>
      </w:pPr>
      <w:r>
        <w:rPr>
          <w:rFonts w:ascii="Ubuntu" w:eastAsia="Times New Roman" w:hAnsi="Ubuntu" w:cs="Times New Roman"/>
          <w:noProof/>
          <w:color w:val="585858"/>
          <w:sz w:val="24"/>
          <w:szCs w:val="24"/>
        </w:rPr>
        <w:lastRenderedPageBreak/>
        <w:drawing>
          <wp:inline distT="0" distB="0" distL="0" distR="0">
            <wp:extent cx="6200775" cy="4650581"/>
            <wp:effectExtent l="0" t="0" r="0" b="0"/>
            <wp:docPr id="11" name="Picture 11" descr="Install Ubuntu 17.04 - Sw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stall Ubuntu 17.04 - Swa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12378" cy="4659283"/>
                    </a:xfrm>
                    <a:prstGeom prst="rect">
                      <a:avLst/>
                    </a:prstGeom>
                    <a:noFill/>
                    <a:ln>
                      <a:noFill/>
                    </a:ln>
                  </pic:spPr>
                </pic:pic>
              </a:graphicData>
            </a:graphic>
          </wp:inline>
        </w:drawing>
      </w:r>
      <w:ins w:id="51" w:author="Unknown">
        <w:r w:rsidRPr="005B1864">
          <w:rPr>
            <w:rFonts w:ascii="Ubuntu" w:eastAsia="Times New Roman" w:hAnsi="Ubuntu" w:cs="Times New Roman"/>
            <w:color w:val="585858"/>
            <w:sz w:val="24"/>
            <w:szCs w:val="24"/>
          </w:rPr>
          <w:t>Install Ubuntu 17.04 – Swap</w:t>
        </w:r>
      </w:ins>
    </w:p>
    <w:p w:rsidR="005B1864" w:rsidRPr="005B1864" w:rsidRDefault="005B1864" w:rsidP="005B1864">
      <w:pPr>
        <w:shd w:val="clear" w:color="auto" w:fill="FFFFFF"/>
        <w:spacing w:after="255" w:line="240" w:lineRule="auto"/>
        <w:rPr>
          <w:ins w:id="52" w:author="Unknown"/>
          <w:rFonts w:ascii="Ubuntu" w:eastAsia="Times New Roman" w:hAnsi="Ubuntu" w:cs="Times New Roman"/>
          <w:color w:val="585858"/>
          <w:sz w:val="24"/>
          <w:szCs w:val="24"/>
        </w:rPr>
      </w:pPr>
      <w:ins w:id="53" w:author="Unknown">
        <w:r w:rsidRPr="005B1864">
          <w:rPr>
            <w:rFonts w:ascii="Ubuntu" w:eastAsia="Times New Roman" w:hAnsi="Ubuntu" w:cs="Times New Roman"/>
            <w:color w:val="585858"/>
            <w:sz w:val="24"/>
            <w:szCs w:val="24"/>
          </w:rPr>
          <w:t>Following is for / (root) partition.</w:t>
        </w:r>
      </w:ins>
    </w:p>
    <w:p w:rsidR="005B1864" w:rsidRPr="005B1864" w:rsidRDefault="005B1864" w:rsidP="005B1864">
      <w:pPr>
        <w:shd w:val="clear" w:color="auto" w:fill="FFFFFF"/>
        <w:spacing w:after="0" w:line="240" w:lineRule="auto"/>
        <w:rPr>
          <w:ins w:id="54" w:author="Unknown"/>
          <w:rFonts w:ascii="Ubuntu" w:eastAsia="Times New Roman" w:hAnsi="Ubuntu" w:cs="Times New Roman"/>
          <w:color w:val="585858"/>
          <w:sz w:val="24"/>
          <w:szCs w:val="24"/>
        </w:rPr>
      </w:pPr>
      <w:r>
        <w:rPr>
          <w:rFonts w:ascii="Ubuntu" w:eastAsia="Times New Roman" w:hAnsi="Ubuntu" w:cs="Times New Roman"/>
          <w:noProof/>
          <w:color w:val="585858"/>
          <w:sz w:val="24"/>
          <w:szCs w:val="24"/>
        </w:rPr>
        <w:lastRenderedPageBreak/>
        <w:drawing>
          <wp:inline distT="0" distB="0" distL="0" distR="0">
            <wp:extent cx="6159500" cy="4619625"/>
            <wp:effectExtent l="0" t="0" r="0" b="9525"/>
            <wp:docPr id="10" name="Picture 10" descr="Install Ubuntu 17.04 - root part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stall Ubuntu 17.04 - root parti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62235" cy="4621676"/>
                    </a:xfrm>
                    <a:prstGeom prst="rect">
                      <a:avLst/>
                    </a:prstGeom>
                    <a:noFill/>
                    <a:ln>
                      <a:noFill/>
                    </a:ln>
                  </pic:spPr>
                </pic:pic>
              </a:graphicData>
            </a:graphic>
          </wp:inline>
        </w:drawing>
      </w:r>
      <w:ins w:id="55" w:author="Unknown">
        <w:r w:rsidRPr="005B1864">
          <w:rPr>
            <w:rFonts w:ascii="Ubuntu" w:eastAsia="Times New Roman" w:hAnsi="Ubuntu" w:cs="Times New Roman"/>
            <w:color w:val="585858"/>
            <w:sz w:val="24"/>
            <w:szCs w:val="24"/>
          </w:rPr>
          <w:t>Install Ubuntu 17.04 – root partition</w:t>
        </w:r>
      </w:ins>
    </w:p>
    <w:p w:rsidR="005B1864" w:rsidRPr="005B1864" w:rsidRDefault="005B1864" w:rsidP="005B1864">
      <w:pPr>
        <w:shd w:val="clear" w:color="auto" w:fill="FFFFFF"/>
        <w:spacing w:after="255" w:line="240" w:lineRule="auto"/>
        <w:rPr>
          <w:ins w:id="56" w:author="Unknown"/>
          <w:rFonts w:ascii="Ubuntu" w:eastAsia="Times New Roman" w:hAnsi="Ubuntu" w:cs="Times New Roman"/>
          <w:color w:val="585858"/>
          <w:sz w:val="24"/>
          <w:szCs w:val="24"/>
        </w:rPr>
      </w:pPr>
      <w:ins w:id="57" w:author="Unknown">
        <w:r w:rsidRPr="005B1864">
          <w:rPr>
            <w:rFonts w:ascii="Ubuntu" w:eastAsia="Times New Roman" w:hAnsi="Ubuntu" w:cs="Times New Roman"/>
            <w:color w:val="585858"/>
            <w:sz w:val="24"/>
            <w:szCs w:val="24"/>
          </w:rPr>
          <w:t>Review your partitions and then click on install now.</w:t>
        </w:r>
      </w:ins>
    </w:p>
    <w:p w:rsidR="005B1864" w:rsidRPr="005B1864" w:rsidRDefault="005B1864" w:rsidP="005B1864">
      <w:pPr>
        <w:shd w:val="clear" w:color="auto" w:fill="FFFFFF"/>
        <w:spacing w:after="0" w:line="240" w:lineRule="auto"/>
        <w:rPr>
          <w:ins w:id="58" w:author="Unknown"/>
          <w:rFonts w:ascii="Ubuntu" w:eastAsia="Times New Roman" w:hAnsi="Ubuntu" w:cs="Times New Roman"/>
          <w:color w:val="585858"/>
          <w:sz w:val="24"/>
          <w:szCs w:val="24"/>
        </w:rPr>
      </w:pPr>
      <w:r>
        <w:rPr>
          <w:rFonts w:ascii="Ubuntu" w:eastAsia="Times New Roman" w:hAnsi="Ubuntu" w:cs="Times New Roman"/>
          <w:noProof/>
          <w:color w:val="585858"/>
          <w:sz w:val="24"/>
          <w:szCs w:val="24"/>
        </w:rPr>
        <w:lastRenderedPageBreak/>
        <w:drawing>
          <wp:inline distT="0" distB="0" distL="0" distR="0">
            <wp:extent cx="6467475" cy="4850606"/>
            <wp:effectExtent l="0" t="0" r="0" b="7620"/>
            <wp:docPr id="9" name="Picture 9" descr="Install Ubuntu 17.04 - Partition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stall Ubuntu 17.04 - Partition Li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67475" cy="4850606"/>
                    </a:xfrm>
                    <a:prstGeom prst="rect">
                      <a:avLst/>
                    </a:prstGeom>
                    <a:noFill/>
                    <a:ln>
                      <a:noFill/>
                    </a:ln>
                  </pic:spPr>
                </pic:pic>
              </a:graphicData>
            </a:graphic>
          </wp:inline>
        </w:drawing>
      </w:r>
      <w:ins w:id="59" w:author="Unknown">
        <w:r w:rsidRPr="005B1864">
          <w:rPr>
            <w:rFonts w:ascii="Ubuntu" w:eastAsia="Times New Roman" w:hAnsi="Ubuntu" w:cs="Times New Roman"/>
            <w:color w:val="585858"/>
            <w:sz w:val="24"/>
            <w:szCs w:val="24"/>
          </w:rPr>
          <w:t>Install Ubuntu 17.04 – Partition List</w:t>
        </w:r>
      </w:ins>
    </w:p>
    <w:p w:rsidR="005B1864" w:rsidRPr="005B1864" w:rsidRDefault="005B1864" w:rsidP="005B1864">
      <w:pPr>
        <w:shd w:val="clear" w:color="auto" w:fill="FFFFFF"/>
        <w:spacing w:after="255" w:line="240" w:lineRule="auto"/>
        <w:rPr>
          <w:ins w:id="60" w:author="Unknown"/>
          <w:rFonts w:ascii="Ubuntu" w:eastAsia="Times New Roman" w:hAnsi="Ubuntu" w:cs="Times New Roman"/>
          <w:color w:val="585858"/>
          <w:sz w:val="24"/>
          <w:szCs w:val="24"/>
        </w:rPr>
      </w:pPr>
      <w:ins w:id="61" w:author="Unknown">
        <w:r w:rsidRPr="005B1864">
          <w:rPr>
            <w:rFonts w:ascii="Ubuntu" w:eastAsia="Times New Roman" w:hAnsi="Ubuntu" w:cs="Times New Roman"/>
            <w:color w:val="585858"/>
            <w:sz w:val="24"/>
            <w:szCs w:val="24"/>
          </w:rPr>
          <w:t>Click on continue to write the changes (partition table information) to disk.</w:t>
        </w:r>
      </w:ins>
    </w:p>
    <w:p w:rsidR="005B1864" w:rsidRPr="005B1864" w:rsidRDefault="005B1864" w:rsidP="005B1864">
      <w:pPr>
        <w:shd w:val="clear" w:color="auto" w:fill="FFFFFF"/>
        <w:spacing w:after="0" w:line="240" w:lineRule="auto"/>
        <w:rPr>
          <w:ins w:id="62" w:author="Unknown"/>
          <w:rFonts w:ascii="Ubuntu" w:eastAsia="Times New Roman" w:hAnsi="Ubuntu" w:cs="Times New Roman"/>
          <w:color w:val="585858"/>
          <w:sz w:val="24"/>
          <w:szCs w:val="24"/>
        </w:rPr>
      </w:pPr>
      <w:r>
        <w:rPr>
          <w:rFonts w:ascii="Ubuntu" w:eastAsia="Times New Roman" w:hAnsi="Ubuntu" w:cs="Times New Roman"/>
          <w:noProof/>
          <w:color w:val="585858"/>
          <w:sz w:val="24"/>
          <w:szCs w:val="24"/>
        </w:rPr>
        <w:lastRenderedPageBreak/>
        <w:drawing>
          <wp:inline distT="0" distB="0" distL="0" distR="0">
            <wp:extent cx="6207125" cy="4655344"/>
            <wp:effectExtent l="0" t="0" r="3175" b="0"/>
            <wp:docPr id="8" name="Picture 8" descr="Install Ubuntu 17.04 - Formatting Parti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stall Ubuntu 17.04 - Formatting Parti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07125" cy="4655344"/>
                    </a:xfrm>
                    <a:prstGeom prst="rect">
                      <a:avLst/>
                    </a:prstGeom>
                    <a:noFill/>
                    <a:ln>
                      <a:noFill/>
                    </a:ln>
                  </pic:spPr>
                </pic:pic>
              </a:graphicData>
            </a:graphic>
          </wp:inline>
        </w:drawing>
      </w:r>
      <w:ins w:id="63" w:author="Unknown">
        <w:r w:rsidRPr="005B1864">
          <w:rPr>
            <w:rFonts w:ascii="Ubuntu" w:eastAsia="Times New Roman" w:hAnsi="Ubuntu" w:cs="Times New Roman"/>
            <w:color w:val="585858"/>
            <w:sz w:val="24"/>
            <w:szCs w:val="24"/>
          </w:rPr>
          <w:t>Install Ubuntu 17.04 – Formatting Partitions</w:t>
        </w:r>
      </w:ins>
    </w:p>
    <w:p w:rsidR="005B1864" w:rsidRPr="005B1864" w:rsidRDefault="005B1864" w:rsidP="005B1864">
      <w:pPr>
        <w:shd w:val="clear" w:color="auto" w:fill="FFFFFF"/>
        <w:spacing w:after="255" w:line="240" w:lineRule="auto"/>
        <w:rPr>
          <w:ins w:id="64" w:author="Unknown"/>
          <w:rFonts w:ascii="Ubuntu" w:eastAsia="Times New Roman" w:hAnsi="Ubuntu" w:cs="Times New Roman"/>
          <w:color w:val="585858"/>
          <w:sz w:val="24"/>
          <w:szCs w:val="24"/>
        </w:rPr>
      </w:pPr>
      <w:ins w:id="65" w:author="Unknown">
        <w:r w:rsidRPr="005B1864">
          <w:rPr>
            <w:rFonts w:ascii="Ubuntu" w:eastAsia="Times New Roman" w:hAnsi="Ubuntu" w:cs="Times New Roman"/>
            <w:color w:val="585858"/>
            <w:sz w:val="24"/>
            <w:szCs w:val="24"/>
          </w:rPr>
          <w:t>Select your geographical location next screen.</w:t>
        </w:r>
      </w:ins>
    </w:p>
    <w:p w:rsidR="005B1864" w:rsidRPr="005B1864" w:rsidRDefault="005B1864" w:rsidP="005B1864">
      <w:pPr>
        <w:shd w:val="clear" w:color="auto" w:fill="FFFFFF"/>
        <w:spacing w:after="0" w:line="240" w:lineRule="auto"/>
        <w:rPr>
          <w:ins w:id="66" w:author="Unknown"/>
          <w:rFonts w:ascii="Ubuntu" w:eastAsia="Times New Roman" w:hAnsi="Ubuntu" w:cs="Times New Roman"/>
          <w:color w:val="585858"/>
          <w:sz w:val="24"/>
          <w:szCs w:val="24"/>
        </w:rPr>
      </w:pPr>
      <w:r>
        <w:rPr>
          <w:rFonts w:ascii="Ubuntu" w:eastAsia="Times New Roman" w:hAnsi="Ubuntu" w:cs="Times New Roman"/>
          <w:noProof/>
          <w:color w:val="585858"/>
          <w:sz w:val="24"/>
          <w:szCs w:val="24"/>
        </w:rPr>
        <w:lastRenderedPageBreak/>
        <w:drawing>
          <wp:inline distT="0" distB="0" distL="0" distR="0">
            <wp:extent cx="6350000" cy="4762500"/>
            <wp:effectExtent l="0" t="0" r="0" b="0"/>
            <wp:docPr id="7" name="Picture 7" descr="Install Ubuntu 17.04 - Select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stall Ubuntu 17.04 - Select Loc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50000" cy="4762500"/>
                    </a:xfrm>
                    <a:prstGeom prst="rect">
                      <a:avLst/>
                    </a:prstGeom>
                    <a:noFill/>
                    <a:ln>
                      <a:noFill/>
                    </a:ln>
                  </pic:spPr>
                </pic:pic>
              </a:graphicData>
            </a:graphic>
          </wp:inline>
        </w:drawing>
      </w:r>
      <w:ins w:id="67" w:author="Unknown">
        <w:r w:rsidRPr="005B1864">
          <w:rPr>
            <w:rFonts w:ascii="Ubuntu" w:eastAsia="Times New Roman" w:hAnsi="Ubuntu" w:cs="Times New Roman"/>
            <w:color w:val="585858"/>
            <w:sz w:val="24"/>
            <w:szCs w:val="24"/>
          </w:rPr>
          <w:t>Install Ubuntu 17.04 – Select Location</w:t>
        </w:r>
      </w:ins>
    </w:p>
    <w:p w:rsidR="005B1864" w:rsidRPr="005B1864" w:rsidRDefault="005B1864" w:rsidP="005B1864">
      <w:pPr>
        <w:shd w:val="clear" w:color="auto" w:fill="FFFFFF"/>
        <w:spacing w:after="255" w:line="240" w:lineRule="auto"/>
        <w:rPr>
          <w:ins w:id="68" w:author="Unknown"/>
          <w:rFonts w:ascii="Ubuntu" w:eastAsia="Times New Roman" w:hAnsi="Ubuntu" w:cs="Times New Roman"/>
          <w:color w:val="585858"/>
          <w:sz w:val="24"/>
          <w:szCs w:val="24"/>
        </w:rPr>
      </w:pPr>
      <w:ins w:id="69" w:author="Unknown">
        <w:r w:rsidRPr="005B1864">
          <w:rPr>
            <w:rFonts w:ascii="Ubuntu" w:eastAsia="Times New Roman" w:hAnsi="Ubuntu" w:cs="Times New Roman"/>
            <w:color w:val="585858"/>
            <w:sz w:val="24"/>
            <w:szCs w:val="24"/>
          </w:rPr>
          <w:t>Choose your keyboard layout on next screen. If you are not sure, hit the ‘</w:t>
        </w:r>
        <w:r w:rsidRPr="005B1864">
          <w:rPr>
            <w:rFonts w:ascii="Ubuntu" w:eastAsia="Times New Roman" w:hAnsi="Ubuntu" w:cs="Times New Roman"/>
            <w:b/>
            <w:bCs/>
            <w:color w:val="000000"/>
            <w:sz w:val="24"/>
            <w:szCs w:val="24"/>
          </w:rPr>
          <w:t xml:space="preserve">Detect Keyboard </w:t>
        </w:r>
        <w:proofErr w:type="gramStart"/>
        <w:r w:rsidRPr="005B1864">
          <w:rPr>
            <w:rFonts w:ascii="Ubuntu" w:eastAsia="Times New Roman" w:hAnsi="Ubuntu" w:cs="Times New Roman"/>
            <w:b/>
            <w:bCs/>
            <w:color w:val="000000"/>
            <w:sz w:val="24"/>
            <w:szCs w:val="24"/>
          </w:rPr>
          <w:t>Layout</w:t>
        </w:r>
        <w:r w:rsidRPr="005B1864">
          <w:rPr>
            <w:rFonts w:ascii="Ubuntu" w:eastAsia="Times New Roman" w:hAnsi="Ubuntu" w:cs="Times New Roman"/>
            <w:color w:val="585858"/>
            <w:sz w:val="24"/>
            <w:szCs w:val="24"/>
          </w:rPr>
          <w:t>‘ to</w:t>
        </w:r>
        <w:proofErr w:type="gramEnd"/>
        <w:r w:rsidRPr="005B1864">
          <w:rPr>
            <w:rFonts w:ascii="Ubuntu" w:eastAsia="Times New Roman" w:hAnsi="Ubuntu" w:cs="Times New Roman"/>
            <w:color w:val="585858"/>
            <w:sz w:val="24"/>
            <w:szCs w:val="24"/>
          </w:rPr>
          <w:t xml:space="preserve"> find it out. You have an option test the selected keyboard by typing in the test text box.</w:t>
        </w:r>
      </w:ins>
    </w:p>
    <w:p w:rsidR="005B1864" w:rsidRPr="005B1864" w:rsidRDefault="005B1864" w:rsidP="005B1864">
      <w:pPr>
        <w:shd w:val="clear" w:color="auto" w:fill="FFFFFF"/>
        <w:spacing w:after="0" w:line="240" w:lineRule="auto"/>
        <w:rPr>
          <w:ins w:id="70" w:author="Unknown"/>
          <w:rFonts w:ascii="Ubuntu" w:eastAsia="Times New Roman" w:hAnsi="Ubuntu" w:cs="Times New Roman"/>
          <w:color w:val="585858"/>
          <w:sz w:val="24"/>
          <w:szCs w:val="24"/>
        </w:rPr>
      </w:pPr>
      <w:r>
        <w:rPr>
          <w:rFonts w:ascii="Ubuntu" w:eastAsia="Times New Roman" w:hAnsi="Ubuntu" w:cs="Times New Roman"/>
          <w:noProof/>
          <w:color w:val="585858"/>
          <w:sz w:val="24"/>
          <w:szCs w:val="24"/>
        </w:rPr>
        <w:lastRenderedPageBreak/>
        <w:drawing>
          <wp:inline distT="0" distB="0" distL="0" distR="0">
            <wp:extent cx="6296023" cy="4722019"/>
            <wp:effectExtent l="0" t="0" r="0" b="2540"/>
            <wp:docPr id="6" name="Picture 6" descr="Ubuntu 17.04 - Keyboard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buntu 17.04 - Keyboard Layou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01655" cy="4726243"/>
                    </a:xfrm>
                    <a:prstGeom prst="rect">
                      <a:avLst/>
                    </a:prstGeom>
                    <a:noFill/>
                    <a:ln>
                      <a:noFill/>
                    </a:ln>
                  </pic:spPr>
                </pic:pic>
              </a:graphicData>
            </a:graphic>
          </wp:inline>
        </w:drawing>
      </w:r>
      <w:ins w:id="71" w:author="Unknown">
        <w:r w:rsidRPr="005B1864">
          <w:rPr>
            <w:rFonts w:ascii="Ubuntu" w:eastAsia="Times New Roman" w:hAnsi="Ubuntu" w:cs="Times New Roman"/>
            <w:color w:val="585858"/>
            <w:sz w:val="24"/>
            <w:szCs w:val="24"/>
          </w:rPr>
          <w:t>Ubuntu 17.04 – Keyboard Layout</w:t>
        </w:r>
      </w:ins>
    </w:p>
    <w:p w:rsidR="005B1864" w:rsidRPr="005B1864" w:rsidRDefault="005B1864" w:rsidP="005B1864">
      <w:pPr>
        <w:shd w:val="clear" w:color="auto" w:fill="FFFFFF"/>
        <w:spacing w:after="255" w:line="240" w:lineRule="auto"/>
        <w:rPr>
          <w:ins w:id="72" w:author="Unknown"/>
          <w:rFonts w:ascii="Ubuntu" w:eastAsia="Times New Roman" w:hAnsi="Ubuntu" w:cs="Times New Roman"/>
          <w:color w:val="585858"/>
          <w:sz w:val="24"/>
          <w:szCs w:val="24"/>
        </w:rPr>
      </w:pPr>
      <w:ins w:id="73" w:author="Unknown">
        <w:r w:rsidRPr="005B1864">
          <w:rPr>
            <w:rFonts w:ascii="Ubuntu" w:eastAsia="Times New Roman" w:hAnsi="Ubuntu" w:cs="Times New Roman"/>
            <w:color w:val="585858"/>
            <w:sz w:val="24"/>
            <w:szCs w:val="24"/>
          </w:rPr>
          <w:t>On the final stage, the installer will prompt you to enter information of about the user you wanted to create on the system.</w:t>
        </w:r>
      </w:ins>
    </w:p>
    <w:p w:rsidR="005B1864" w:rsidRPr="005B1864" w:rsidRDefault="005B1864" w:rsidP="005B1864">
      <w:pPr>
        <w:shd w:val="clear" w:color="auto" w:fill="FFFFFF"/>
        <w:spacing w:after="255" w:line="240" w:lineRule="auto"/>
        <w:rPr>
          <w:ins w:id="74" w:author="Unknown"/>
          <w:rFonts w:ascii="Ubuntu" w:eastAsia="Times New Roman" w:hAnsi="Ubuntu" w:cs="Times New Roman"/>
          <w:color w:val="585858"/>
          <w:sz w:val="24"/>
          <w:szCs w:val="24"/>
        </w:rPr>
      </w:pPr>
      <w:ins w:id="75" w:author="Unknown">
        <w:r w:rsidRPr="005B1864">
          <w:rPr>
            <w:rFonts w:ascii="Ubuntu" w:eastAsia="Times New Roman" w:hAnsi="Ubuntu" w:cs="Times New Roman"/>
            <w:color w:val="585858"/>
            <w:sz w:val="24"/>
            <w:szCs w:val="24"/>
          </w:rPr>
          <w:t>Things you should remember – if you choose ‘</w:t>
        </w:r>
        <w:r w:rsidRPr="005B1864">
          <w:rPr>
            <w:rFonts w:ascii="Ubuntu" w:eastAsia="Times New Roman" w:hAnsi="Ubuntu" w:cs="Times New Roman"/>
            <w:b/>
            <w:bCs/>
            <w:color w:val="000000"/>
            <w:sz w:val="24"/>
            <w:szCs w:val="24"/>
          </w:rPr>
          <w:t xml:space="preserve">Login </w:t>
        </w:r>
        <w:proofErr w:type="gramStart"/>
        <w:r w:rsidRPr="005B1864">
          <w:rPr>
            <w:rFonts w:ascii="Ubuntu" w:eastAsia="Times New Roman" w:hAnsi="Ubuntu" w:cs="Times New Roman"/>
            <w:b/>
            <w:bCs/>
            <w:color w:val="000000"/>
            <w:sz w:val="24"/>
            <w:szCs w:val="24"/>
          </w:rPr>
          <w:t>automatically</w:t>
        </w:r>
        <w:r w:rsidRPr="005B1864">
          <w:rPr>
            <w:rFonts w:ascii="Ubuntu" w:eastAsia="Times New Roman" w:hAnsi="Ubuntu" w:cs="Times New Roman"/>
            <w:color w:val="585858"/>
            <w:sz w:val="24"/>
            <w:szCs w:val="24"/>
          </w:rPr>
          <w:t>‘,</w:t>
        </w:r>
        <w:proofErr w:type="gramEnd"/>
        <w:r w:rsidRPr="005B1864">
          <w:rPr>
            <w:rFonts w:ascii="Ubuntu" w:eastAsia="Times New Roman" w:hAnsi="Ubuntu" w:cs="Times New Roman"/>
            <w:color w:val="585858"/>
            <w:sz w:val="24"/>
            <w:szCs w:val="24"/>
          </w:rPr>
          <w:t xml:space="preserve"> System will directly take you to the desktop without asking your credentials.</w:t>
        </w:r>
      </w:ins>
    </w:p>
    <w:p w:rsidR="005B1864" w:rsidRPr="005B1864" w:rsidRDefault="005B1864" w:rsidP="005B1864">
      <w:pPr>
        <w:shd w:val="clear" w:color="auto" w:fill="FFFFFF"/>
        <w:spacing w:after="255" w:line="240" w:lineRule="auto"/>
        <w:rPr>
          <w:ins w:id="76" w:author="Unknown"/>
          <w:rFonts w:ascii="Ubuntu" w:eastAsia="Times New Roman" w:hAnsi="Ubuntu" w:cs="Times New Roman"/>
          <w:color w:val="585858"/>
          <w:sz w:val="24"/>
          <w:szCs w:val="24"/>
        </w:rPr>
      </w:pPr>
      <w:ins w:id="77" w:author="Unknown">
        <w:r w:rsidRPr="005B1864">
          <w:rPr>
            <w:rFonts w:ascii="Ubuntu" w:eastAsia="Times New Roman" w:hAnsi="Ubuntu" w:cs="Times New Roman"/>
            <w:color w:val="585858"/>
            <w:sz w:val="24"/>
            <w:szCs w:val="24"/>
          </w:rPr>
          <w:t>It’s recommended to enter the complex password for your user. Ubuntu will tell you whether your password is secure or not.</w:t>
        </w:r>
      </w:ins>
    </w:p>
    <w:p w:rsidR="005B1864" w:rsidRPr="005B1864" w:rsidRDefault="005B1864" w:rsidP="005B1864">
      <w:pPr>
        <w:shd w:val="clear" w:color="auto" w:fill="FFFFFF"/>
        <w:spacing w:after="255" w:line="240" w:lineRule="auto"/>
        <w:rPr>
          <w:ins w:id="78" w:author="Unknown"/>
          <w:rFonts w:ascii="Ubuntu" w:eastAsia="Times New Roman" w:hAnsi="Ubuntu" w:cs="Times New Roman"/>
          <w:color w:val="585858"/>
          <w:sz w:val="24"/>
          <w:szCs w:val="24"/>
        </w:rPr>
      </w:pPr>
      <w:ins w:id="79" w:author="Unknown">
        <w:r w:rsidRPr="005B1864">
          <w:rPr>
            <w:rFonts w:ascii="Ubuntu" w:eastAsia="Times New Roman" w:hAnsi="Ubuntu" w:cs="Times New Roman"/>
            <w:color w:val="585858"/>
            <w:sz w:val="24"/>
            <w:szCs w:val="24"/>
          </w:rPr>
          <w:t>Using ‘</w:t>
        </w:r>
        <w:r w:rsidRPr="005B1864">
          <w:rPr>
            <w:rFonts w:ascii="Ubuntu" w:eastAsia="Times New Roman" w:hAnsi="Ubuntu" w:cs="Times New Roman"/>
            <w:b/>
            <w:bCs/>
            <w:color w:val="000000"/>
            <w:sz w:val="24"/>
            <w:szCs w:val="24"/>
          </w:rPr>
          <w:t>Encrypt my home folder</w:t>
        </w:r>
        <w:r w:rsidRPr="005B1864">
          <w:rPr>
            <w:rFonts w:ascii="Ubuntu" w:eastAsia="Times New Roman" w:hAnsi="Ubuntu" w:cs="Times New Roman"/>
            <w:color w:val="585858"/>
            <w:sz w:val="24"/>
            <w:szCs w:val="24"/>
          </w:rPr>
          <w:t>‘, you can make all the files and folders in your home folder more secure from unauthorized accessing / viewing if you have multiple users using your computer. When you log into your computer, your files will be decrypted for just your session. If you are unsure, better to leave this box unchecked.</w:t>
        </w:r>
      </w:ins>
    </w:p>
    <w:p w:rsidR="005B1864" w:rsidRPr="005B1864" w:rsidRDefault="005B1864" w:rsidP="005B1864">
      <w:pPr>
        <w:shd w:val="clear" w:color="auto" w:fill="FFFFFF"/>
        <w:spacing w:after="255" w:line="240" w:lineRule="auto"/>
        <w:rPr>
          <w:ins w:id="80" w:author="Unknown"/>
          <w:rFonts w:ascii="Ubuntu" w:eastAsia="Times New Roman" w:hAnsi="Ubuntu" w:cs="Times New Roman"/>
          <w:color w:val="585858"/>
          <w:sz w:val="24"/>
          <w:szCs w:val="24"/>
        </w:rPr>
      </w:pPr>
      <w:ins w:id="81" w:author="Unknown">
        <w:r w:rsidRPr="005B1864">
          <w:rPr>
            <w:rFonts w:ascii="Ubuntu" w:eastAsia="Times New Roman" w:hAnsi="Ubuntu" w:cs="Times New Roman"/>
            <w:color w:val="585858"/>
            <w:sz w:val="24"/>
            <w:szCs w:val="24"/>
          </w:rPr>
          <w:t>Once it’s done, click on continue.</w:t>
        </w:r>
      </w:ins>
    </w:p>
    <w:p w:rsidR="005B1864" w:rsidRPr="005B1864" w:rsidRDefault="005B1864" w:rsidP="005B1864">
      <w:pPr>
        <w:shd w:val="clear" w:color="auto" w:fill="FFFFFF"/>
        <w:spacing w:after="0" w:line="240" w:lineRule="auto"/>
        <w:rPr>
          <w:ins w:id="82" w:author="Unknown"/>
          <w:rFonts w:ascii="Ubuntu" w:eastAsia="Times New Roman" w:hAnsi="Ubuntu" w:cs="Times New Roman"/>
          <w:color w:val="585858"/>
          <w:sz w:val="24"/>
          <w:szCs w:val="24"/>
        </w:rPr>
      </w:pPr>
      <w:r>
        <w:rPr>
          <w:rFonts w:ascii="Ubuntu" w:eastAsia="Times New Roman" w:hAnsi="Ubuntu" w:cs="Times New Roman"/>
          <w:noProof/>
          <w:color w:val="585858"/>
          <w:sz w:val="24"/>
          <w:szCs w:val="24"/>
        </w:rPr>
        <w:lastRenderedPageBreak/>
        <w:drawing>
          <wp:inline distT="0" distB="0" distL="0" distR="0">
            <wp:extent cx="6172200" cy="4629150"/>
            <wp:effectExtent l="0" t="0" r="0" b="0"/>
            <wp:docPr id="5" name="Picture 5" descr="Install Ubuntu 17.04 -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stall Ubuntu 17.04 - Us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72200" cy="4629150"/>
                    </a:xfrm>
                    <a:prstGeom prst="rect">
                      <a:avLst/>
                    </a:prstGeom>
                    <a:noFill/>
                    <a:ln>
                      <a:noFill/>
                    </a:ln>
                  </pic:spPr>
                </pic:pic>
              </a:graphicData>
            </a:graphic>
          </wp:inline>
        </w:drawing>
      </w:r>
      <w:ins w:id="83" w:author="Unknown">
        <w:r w:rsidRPr="005B1864">
          <w:rPr>
            <w:rFonts w:ascii="Ubuntu" w:eastAsia="Times New Roman" w:hAnsi="Ubuntu" w:cs="Times New Roman"/>
            <w:color w:val="585858"/>
            <w:sz w:val="24"/>
            <w:szCs w:val="24"/>
          </w:rPr>
          <w:t>Install Ubuntu 17.04 – User</w:t>
        </w:r>
      </w:ins>
    </w:p>
    <w:p w:rsidR="005B1864" w:rsidRPr="005B1864" w:rsidRDefault="005B1864" w:rsidP="005B1864">
      <w:pPr>
        <w:shd w:val="clear" w:color="auto" w:fill="FFFFFF"/>
        <w:spacing w:after="255" w:line="240" w:lineRule="auto"/>
        <w:rPr>
          <w:ins w:id="84" w:author="Unknown"/>
          <w:rFonts w:ascii="Ubuntu" w:eastAsia="Times New Roman" w:hAnsi="Ubuntu" w:cs="Times New Roman"/>
          <w:color w:val="585858"/>
          <w:sz w:val="24"/>
          <w:szCs w:val="24"/>
        </w:rPr>
      </w:pPr>
      <w:proofErr w:type="gramStart"/>
      <w:ins w:id="85" w:author="Unknown">
        <w:r w:rsidRPr="005B1864">
          <w:rPr>
            <w:rFonts w:ascii="Ubuntu" w:eastAsia="Times New Roman" w:hAnsi="Ubuntu" w:cs="Times New Roman"/>
            <w:color w:val="585858"/>
            <w:sz w:val="24"/>
            <w:szCs w:val="24"/>
          </w:rPr>
          <w:t>Below screenshot shows installing Ubuntu 17.04.</w:t>
        </w:r>
        <w:proofErr w:type="gramEnd"/>
      </w:ins>
    </w:p>
    <w:p w:rsidR="005B1864" w:rsidRPr="005B1864" w:rsidRDefault="005B1864" w:rsidP="005B1864">
      <w:pPr>
        <w:shd w:val="clear" w:color="auto" w:fill="FFFFFF"/>
        <w:spacing w:after="0" w:line="240" w:lineRule="auto"/>
        <w:rPr>
          <w:ins w:id="86" w:author="Unknown"/>
          <w:rFonts w:ascii="Ubuntu" w:eastAsia="Times New Roman" w:hAnsi="Ubuntu" w:cs="Times New Roman"/>
          <w:color w:val="585858"/>
          <w:sz w:val="24"/>
          <w:szCs w:val="24"/>
        </w:rPr>
      </w:pPr>
      <w:r>
        <w:rPr>
          <w:rFonts w:ascii="Ubuntu" w:eastAsia="Times New Roman" w:hAnsi="Ubuntu" w:cs="Times New Roman"/>
          <w:noProof/>
          <w:color w:val="585858"/>
          <w:sz w:val="24"/>
          <w:szCs w:val="24"/>
        </w:rPr>
        <w:lastRenderedPageBreak/>
        <w:drawing>
          <wp:inline distT="0" distB="0" distL="0" distR="0">
            <wp:extent cx="6194425" cy="4645820"/>
            <wp:effectExtent l="0" t="0" r="0" b="2540"/>
            <wp:docPr id="4" name="Picture 4" descr="Install Ubuntu 17.04 - Installation is in Prog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nstall Ubuntu 17.04 - Installation is in Progres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02764" cy="4652074"/>
                    </a:xfrm>
                    <a:prstGeom prst="rect">
                      <a:avLst/>
                    </a:prstGeom>
                    <a:noFill/>
                    <a:ln>
                      <a:noFill/>
                    </a:ln>
                  </pic:spPr>
                </pic:pic>
              </a:graphicData>
            </a:graphic>
          </wp:inline>
        </w:drawing>
      </w:r>
      <w:ins w:id="87" w:author="Unknown">
        <w:r w:rsidRPr="005B1864">
          <w:rPr>
            <w:rFonts w:ascii="Ubuntu" w:eastAsia="Times New Roman" w:hAnsi="Ubuntu" w:cs="Times New Roman"/>
            <w:color w:val="585858"/>
            <w:sz w:val="24"/>
            <w:szCs w:val="24"/>
          </w:rPr>
          <w:t>Install Ubuntu 17.04 – Installation is in Progress</w:t>
        </w:r>
      </w:ins>
    </w:p>
    <w:p w:rsidR="005B1864" w:rsidRPr="005B1864" w:rsidRDefault="005B1864" w:rsidP="005B1864">
      <w:pPr>
        <w:shd w:val="clear" w:color="auto" w:fill="FFFFFF"/>
        <w:spacing w:after="255" w:line="240" w:lineRule="auto"/>
        <w:rPr>
          <w:ins w:id="88" w:author="Unknown"/>
          <w:rFonts w:ascii="Ubuntu" w:eastAsia="Times New Roman" w:hAnsi="Ubuntu" w:cs="Times New Roman"/>
          <w:color w:val="585858"/>
          <w:sz w:val="24"/>
          <w:szCs w:val="24"/>
        </w:rPr>
      </w:pPr>
      <w:ins w:id="89" w:author="Unknown">
        <w:r w:rsidRPr="005B1864">
          <w:rPr>
            <w:rFonts w:ascii="Ubuntu" w:eastAsia="Times New Roman" w:hAnsi="Ubuntu" w:cs="Times New Roman"/>
            <w:color w:val="585858"/>
            <w:sz w:val="24"/>
            <w:szCs w:val="24"/>
          </w:rPr>
          <w:t>Once the installation is over, click on restart now.</w:t>
        </w:r>
      </w:ins>
    </w:p>
    <w:p w:rsidR="005B1864" w:rsidRPr="005B1864" w:rsidRDefault="005B1864" w:rsidP="005B1864">
      <w:pPr>
        <w:shd w:val="clear" w:color="auto" w:fill="FFFFFF"/>
        <w:spacing w:after="0" w:line="240" w:lineRule="auto"/>
        <w:rPr>
          <w:ins w:id="90" w:author="Unknown"/>
          <w:rFonts w:ascii="Ubuntu" w:eastAsia="Times New Roman" w:hAnsi="Ubuntu" w:cs="Times New Roman"/>
          <w:color w:val="585858"/>
          <w:sz w:val="24"/>
          <w:szCs w:val="24"/>
        </w:rPr>
      </w:pPr>
      <w:r>
        <w:rPr>
          <w:rFonts w:ascii="Ubuntu" w:eastAsia="Times New Roman" w:hAnsi="Ubuntu" w:cs="Times New Roman"/>
          <w:noProof/>
          <w:color w:val="585858"/>
          <w:sz w:val="24"/>
          <w:szCs w:val="24"/>
        </w:rPr>
        <w:lastRenderedPageBreak/>
        <w:drawing>
          <wp:inline distT="0" distB="0" distL="0" distR="0">
            <wp:extent cx="6270625" cy="4702969"/>
            <wp:effectExtent l="0" t="0" r="0" b="2540"/>
            <wp:docPr id="3" name="Picture 3" descr="Install Ubuntu 17.04 - Installation is 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stall Ubuntu 17.04 - Installation is comple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73624" cy="4705218"/>
                    </a:xfrm>
                    <a:prstGeom prst="rect">
                      <a:avLst/>
                    </a:prstGeom>
                    <a:noFill/>
                    <a:ln>
                      <a:noFill/>
                    </a:ln>
                  </pic:spPr>
                </pic:pic>
              </a:graphicData>
            </a:graphic>
          </wp:inline>
        </w:drawing>
      </w:r>
      <w:ins w:id="91" w:author="Unknown">
        <w:r w:rsidRPr="005B1864">
          <w:rPr>
            <w:rFonts w:ascii="Ubuntu" w:eastAsia="Times New Roman" w:hAnsi="Ubuntu" w:cs="Times New Roman"/>
            <w:color w:val="585858"/>
            <w:sz w:val="24"/>
            <w:szCs w:val="24"/>
          </w:rPr>
          <w:t>Install Ubuntu 17.04 – Installation is complete</w:t>
        </w:r>
      </w:ins>
    </w:p>
    <w:p w:rsidR="005B1864" w:rsidRPr="005B1864" w:rsidRDefault="005B1864" w:rsidP="005B1864">
      <w:pPr>
        <w:shd w:val="clear" w:color="auto" w:fill="FFFFFF"/>
        <w:spacing w:after="255" w:line="240" w:lineRule="auto"/>
        <w:rPr>
          <w:ins w:id="92" w:author="Unknown"/>
          <w:rFonts w:ascii="Ubuntu" w:eastAsia="Times New Roman" w:hAnsi="Ubuntu" w:cs="Times New Roman"/>
          <w:color w:val="585858"/>
          <w:sz w:val="24"/>
          <w:szCs w:val="24"/>
        </w:rPr>
      </w:pPr>
      <w:ins w:id="93" w:author="Unknown">
        <w:r w:rsidRPr="005B1864">
          <w:rPr>
            <w:rFonts w:ascii="Ubuntu" w:eastAsia="Times New Roman" w:hAnsi="Ubuntu" w:cs="Times New Roman"/>
            <w:b/>
            <w:bCs/>
            <w:color w:val="000000"/>
            <w:sz w:val="24"/>
            <w:szCs w:val="24"/>
          </w:rPr>
          <w:t>Remove the installation media and press Enter.</w:t>
        </w:r>
      </w:ins>
    </w:p>
    <w:p w:rsidR="005B1864" w:rsidRPr="005B1864" w:rsidRDefault="005B1864" w:rsidP="005B1864">
      <w:pPr>
        <w:shd w:val="clear" w:color="auto" w:fill="FFFFFF"/>
        <w:spacing w:after="255" w:line="240" w:lineRule="auto"/>
        <w:rPr>
          <w:ins w:id="94" w:author="Unknown"/>
          <w:rFonts w:ascii="Ubuntu" w:eastAsia="Times New Roman" w:hAnsi="Ubuntu" w:cs="Times New Roman"/>
          <w:color w:val="585858"/>
          <w:sz w:val="24"/>
          <w:szCs w:val="24"/>
        </w:rPr>
      </w:pPr>
      <w:ins w:id="95" w:author="Unknown">
        <w:r w:rsidRPr="005B1864">
          <w:rPr>
            <w:rFonts w:ascii="Ubuntu" w:eastAsia="Times New Roman" w:hAnsi="Ubuntu" w:cs="Times New Roman"/>
            <w:color w:val="585858"/>
            <w:sz w:val="24"/>
            <w:szCs w:val="24"/>
          </w:rPr>
          <w:t>Upon restarted, Enter your username and password you created earlier to login to system.</w:t>
        </w:r>
      </w:ins>
    </w:p>
    <w:p w:rsidR="005B1864" w:rsidRPr="005B1864" w:rsidRDefault="005B1864" w:rsidP="005B1864">
      <w:pPr>
        <w:shd w:val="clear" w:color="auto" w:fill="FFFFFF"/>
        <w:spacing w:after="0" w:line="240" w:lineRule="auto"/>
        <w:rPr>
          <w:ins w:id="96" w:author="Unknown"/>
          <w:rFonts w:ascii="Ubuntu" w:eastAsia="Times New Roman" w:hAnsi="Ubuntu" w:cs="Times New Roman"/>
          <w:color w:val="585858"/>
          <w:sz w:val="24"/>
          <w:szCs w:val="24"/>
        </w:rPr>
      </w:pPr>
      <w:r>
        <w:rPr>
          <w:rFonts w:ascii="Ubuntu" w:eastAsia="Times New Roman" w:hAnsi="Ubuntu" w:cs="Times New Roman"/>
          <w:noProof/>
          <w:color w:val="585858"/>
          <w:sz w:val="24"/>
          <w:szCs w:val="24"/>
        </w:rPr>
        <w:lastRenderedPageBreak/>
        <w:drawing>
          <wp:inline distT="0" distB="0" distL="0" distR="0">
            <wp:extent cx="6226175" cy="4669631"/>
            <wp:effectExtent l="0" t="0" r="3175" b="0"/>
            <wp:docPr id="2" name="Picture 2" descr="Install Ubuntu 17.04 - Logi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nstall Ubuntu 17.04 - Login Scree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37781" cy="4678336"/>
                    </a:xfrm>
                    <a:prstGeom prst="rect">
                      <a:avLst/>
                    </a:prstGeom>
                    <a:noFill/>
                    <a:ln>
                      <a:noFill/>
                    </a:ln>
                  </pic:spPr>
                </pic:pic>
              </a:graphicData>
            </a:graphic>
          </wp:inline>
        </w:drawing>
      </w:r>
      <w:ins w:id="97" w:author="Unknown">
        <w:r w:rsidRPr="005B1864">
          <w:rPr>
            <w:rFonts w:ascii="Ubuntu" w:eastAsia="Times New Roman" w:hAnsi="Ubuntu" w:cs="Times New Roman"/>
            <w:color w:val="585858"/>
            <w:sz w:val="24"/>
            <w:szCs w:val="24"/>
          </w:rPr>
          <w:t>Install Ubuntu 17.04 – Login Screen</w:t>
        </w:r>
      </w:ins>
      <w:bookmarkStart w:id="98" w:name="_GoBack"/>
      <w:r>
        <w:rPr>
          <w:rFonts w:ascii="Ubuntu" w:eastAsia="Times New Roman" w:hAnsi="Ubuntu" w:cs="Times New Roman"/>
          <w:noProof/>
          <w:color w:val="585858"/>
          <w:sz w:val="24"/>
          <w:szCs w:val="24"/>
        </w:rPr>
        <w:lastRenderedPageBreak/>
        <w:drawing>
          <wp:inline distT="0" distB="0" distL="0" distR="0">
            <wp:extent cx="6381749" cy="4786312"/>
            <wp:effectExtent l="0" t="0" r="635" b="0"/>
            <wp:docPr id="1" name="Picture 1" descr="Install Ubuntu 17.04 - About This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nstall Ubuntu 17.04 - About This Compute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84583" cy="4788438"/>
                    </a:xfrm>
                    <a:prstGeom prst="rect">
                      <a:avLst/>
                    </a:prstGeom>
                    <a:noFill/>
                    <a:ln>
                      <a:noFill/>
                    </a:ln>
                  </pic:spPr>
                </pic:pic>
              </a:graphicData>
            </a:graphic>
          </wp:inline>
        </w:drawing>
      </w:r>
      <w:bookmarkEnd w:id="98"/>
      <w:ins w:id="99" w:author="Unknown">
        <w:r w:rsidRPr="005B1864">
          <w:rPr>
            <w:rFonts w:ascii="Ubuntu" w:eastAsia="Times New Roman" w:hAnsi="Ubuntu" w:cs="Times New Roman"/>
            <w:color w:val="585858"/>
            <w:sz w:val="24"/>
            <w:szCs w:val="24"/>
          </w:rPr>
          <w:t>Install Ubuntu 17.04 – About This Computer</w:t>
        </w:r>
      </w:ins>
    </w:p>
    <w:p w:rsidR="005B1864" w:rsidRPr="005B1864" w:rsidRDefault="005B1864" w:rsidP="005B1864">
      <w:pPr>
        <w:shd w:val="clear" w:color="auto" w:fill="FFFFFF"/>
        <w:spacing w:after="0" w:line="240" w:lineRule="auto"/>
        <w:rPr>
          <w:ins w:id="100" w:author="Unknown"/>
          <w:rFonts w:ascii="Ubuntu" w:eastAsia="Times New Roman" w:hAnsi="Ubuntu" w:cs="Times New Roman"/>
          <w:color w:val="585858"/>
          <w:sz w:val="24"/>
          <w:szCs w:val="24"/>
        </w:rPr>
      </w:pPr>
      <w:ins w:id="101" w:author="Unknown">
        <w:r w:rsidRPr="005B1864">
          <w:rPr>
            <w:rFonts w:ascii="Ubuntu" w:eastAsia="Times New Roman" w:hAnsi="Ubuntu" w:cs="Times New Roman"/>
            <w:color w:val="585858"/>
            <w:sz w:val="24"/>
            <w:szCs w:val="24"/>
          </w:rPr>
          <w:t>Ubuntu is now ready for you to try it out!! Use, Share and Enjoy.</w:t>
        </w:r>
      </w:ins>
    </w:p>
    <w:p w:rsidR="00573A05" w:rsidRDefault="00573A05"/>
    <w:sectPr w:rsidR="00573A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Ubuntu">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864"/>
    <w:rsid w:val="00573A05"/>
    <w:rsid w:val="005B1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B18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186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B18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1864"/>
    <w:rPr>
      <w:b/>
      <w:bCs/>
    </w:rPr>
  </w:style>
  <w:style w:type="paragraph" w:styleId="BalloonText">
    <w:name w:val="Balloon Text"/>
    <w:basedOn w:val="Normal"/>
    <w:link w:val="BalloonTextChar"/>
    <w:uiPriority w:val="99"/>
    <w:semiHidden/>
    <w:unhideWhenUsed/>
    <w:rsid w:val="005B18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186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B18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186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B18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1864"/>
    <w:rPr>
      <w:b/>
      <w:bCs/>
    </w:rPr>
  </w:style>
  <w:style w:type="paragraph" w:styleId="BalloonText">
    <w:name w:val="Balloon Text"/>
    <w:basedOn w:val="Normal"/>
    <w:link w:val="BalloonTextChar"/>
    <w:uiPriority w:val="99"/>
    <w:semiHidden/>
    <w:unhideWhenUsed/>
    <w:rsid w:val="005B18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18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8486176">
      <w:bodyDiv w:val="1"/>
      <w:marLeft w:val="0"/>
      <w:marRight w:val="0"/>
      <w:marTop w:val="0"/>
      <w:marBottom w:val="0"/>
      <w:divBdr>
        <w:top w:val="none" w:sz="0" w:space="0" w:color="auto"/>
        <w:left w:val="none" w:sz="0" w:space="0" w:color="auto"/>
        <w:bottom w:val="none" w:sz="0" w:space="0" w:color="auto"/>
        <w:right w:val="none" w:sz="0" w:space="0" w:color="auto"/>
      </w:divBdr>
      <w:divsChild>
        <w:div w:id="576012369">
          <w:marLeft w:val="0"/>
          <w:marRight w:val="0"/>
          <w:marTop w:val="0"/>
          <w:marBottom w:val="0"/>
          <w:divBdr>
            <w:top w:val="none" w:sz="0" w:space="0" w:color="auto"/>
            <w:left w:val="none" w:sz="0" w:space="0" w:color="auto"/>
            <w:bottom w:val="none" w:sz="0" w:space="0" w:color="auto"/>
            <w:right w:val="none" w:sz="0" w:space="0" w:color="auto"/>
          </w:divBdr>
          <w:divsChild>
            <w:div w:id="22973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20</Pages>
  <Words>619</Words>
  <Characters>3533</Characters>
  <Application>Microsoft Office Word</Application>
  <DocSecurity>0</DocSecurity>
  <Lines>29</Lines>
  <Paragraphs>8</Paragraphs>
  <ScaleCrop>false</ScaleCrop>
  <Company/>
  <LinksUpToDate>false</LinksUpToDate>
  <CharactersWithSpaces>4144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 sharma</dc:creator>
  <cp:lastModifiedBy>hitesh sharma</cp:lastModifiedBy>
  <cp:revision>1</cp:revision>
  <dcterms:created xsi:type="dcterms:W3CDTF">2018-11-25T22:59:00Z</dcterms:created>
  <dcterms:modified xsi:type="dcterms:W3CDTF">2018-11-25T23:03:00Z</dcterms:modified>
</cp:coreProperties>
</file>