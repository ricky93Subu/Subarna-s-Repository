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B7B" w:rsidRPr="00BA4B7B" w:rsidRDefault="00BA4B7B" w:rsidP="00BA4B7B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2D2D2D"/>
          <w:sz w:val="45"/>
          <w:szCs w:val="45"/>
        </w:rPr>
      </w:pPr>
      <w:r w:rsidRPr="00BA4B7B">
        <w:rPr>
          <w:rFonts w:ascii="Roboto" w:eastAsia="Times New Roman" w:hAnsi="Roboto" w:cs="Times New Roman"/>
          <w:color w:val="993300"/>
          <w:sz w:val="45"/>
          <w:szCs w:val="45"/>
          <w:u w:val="single"/>
        </w:rPr>
        <w:t>Prerequisites</w:t>
      </w:r>
    </w:p>
    <w:p w:rsidR="00BA4B7B" w:rsidRPr="00BA4B7B" w:rsidRDefault="00BA4B7B" w:rsidP="00BA4B7B">
      <w:pPr>
        <w:shd w:val="clear" w:color="auto" w:fill="FFFFFF"/>
        <w:spacing w:after="300" w:line="240" w:lineRule="auto"/>
        <w:rPr>
          <w:rFonts w:ascii="Ubuntu" w:eastAsia="Times New Roman" w:hAnsi="Ubuntu" w:cs="Times New Roman"/>
          <w:color w:val="585858"/>
          <w:sz w:val="24"/>
          <w:szCs w:val="24"/>
        </w:rPr>
      </w:pPr>
      <w:r w:rsidRPr="00BA4B7B">
        <w:rPr>
          <w:rFonts w:ascii="Arial" w:eastAsia="Times New Roman" w:hAnsi="Arial" w:cs="Arial"/>
          <w:color w:val="555555"/>
          <w:sz w:val="24"/>
          <w:szCs w:val="24"/>
        </w:rPr>
        <w:t>Uninstall older versions of Dockers, named “</w:t>
      </w:r>
      <w:proofErr w:type="spellStart"/>
      <w:r w:rsidRPr="00BA4B7B">
        <w:rPr>
          <w:rFonts w:ascii="Arial" w:eastAsia="Times New Roman" w:hAnsi="Arial" w:cs="Arial"/>
          <w:b/>
          <w:bCs/>
          <w:color w:val="555555"/>
          <w:sz w:val="24"/>
          <w:szCs w:val="24"/>
        </w:rPr>
        <w:t>docker</w:t>
      </w:r>
      <w:proofErr w:type="spellEnd"/>
      <w:r w:rsidRPr="00BA4B7B">
        <w:rPr>
          <w:rFonts w:ascii="Arial" w:eastAsia="Times New Roman" w:hAnsi="Arial" w:cs="Arial"/>
          <w:b/>
          <w:bCs/>
          <w:color w:val="555555"/>
          <w:sz w:val="24"/>
          <w:szCs w:val="24"/>
        </w:rPr>
        <w:t>” </w:t>
      </w:r>
      <w:r w:rsidRPr="00BA4B7B">
        <w:rPr>
          <w:rFonts w:ascii="Ubuntu" w:eastAsia="Times New Roman" w:hAnsi="Ubuntu" w:cs="Times New Roman"/>
          <w:color w:val="585858"/>
          <w:sz w:val="24"/>
          <w:szCs w:val="24"/>
        </w:rPr>
        <w:t>or “</w:t>
      </w:r>
      <w:proofErr w:type="spellStart"/>
      <w:r w:rsidRPr="00BA4B7B">
        <w:rPr>
          <w:rFonts w:ascii="Ubuntu" w:eastAsia="Times New Roman" w:hAnsi="Ubuntu" w:cs="Times New Roman"/>
          <w:b/>
          <w:bCs/>
          <w:color w:val="000000"/>
          <w:sz w:val="24"/>
          <w:szCs w:val="24"/>
        </w:rPr>
        <w:t>docker</w:t>
      </w:r>
      <w:proofErr w:type="spellEnd"/>
      <w:r w:rsidRPr="00BA4B7B">
        <w:rPr>
          <w:rFonts w:ascii="Ubuntu" w:eastAsia="Times New Roman" w:hAnsi="Ubuntu" w:cs="Times New Roman"/>
          <w:b/>
          <w:bCs/>
          <w:color w:val="000000"/>
          <w:sz w:val="24"/>
          <w:szCs w:val="24"/>
        </w:rPr>
        <w:t>-engine</w:t>
      </w:r>
      <w:r w:rsidRPr="00BA4B7B">
        <w:rPr>
          <w:rFonts w:ascii="Arial" w:eastAsia="Times New Roman" w:hAnsi="Arial" w:cs="Arial"/>
          <w:color w:val="555555"/>
          <w:sz w:val="24"/>
          <w:szCs w:val="24"/>
        </w:rPr>
        <w:t xml:space="preserve">” along with associated dependencies. If your system does not have a </w:t>
      </w:r>
      <w:proofErr w:type="spellStart"/>
      <w:r w:rsidRPr="00BA4B7B">
        <w:rPr>
          <w:rFonts w:ascii="Arial" w:eastAsia="Times New Roman" w:hAnsi="Arial" w:cs="Arial"/>
          <w:color w:val="555555"/>
          <w:sz w:val="24"/>
          <w:szCs w:val="24"/>
        </w:rPr>
        <w:t>docker</w:t>
      </w:r>
      <w:proofErr w:type="spellEnd"/>
      <w:r w:rsidRPr="00BA4B7B">
        <w:rPr>
          <w:rFonts w:ascii="Arial" w:eastAsia="Times New Roman" w:hAnsi="Arial" w:cs="Arial"/>
          <w:color w:val="555555"/>
          <w:sz w:val="24"/>
          <w:szCs w:val="24"/>
        </w:rPr>
        <w:t xml:space="preserve"> package, skip the below step.</w:t>
      </w:r>
    </w:p>
    <w:p w:rsidR="00BA4B7B" w:rsidRPr="00BA4B7B" w:rsidRDefault="00BA4B7B" w:rsidP="00BA4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>sudo</w:t>
      </w:r>
      <w:proofErr w:type="spellEnd"/>
      <w:proofErr w:type="gramEnd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 xml:space="preserve"> apt-get -y remove </w:t>
      </w:r>
      <w:proofErr w:type="spellStart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>docker</w:t>
      </w:r>
      <w:proofErr w:type="spellEnd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proofErr w:type="spellStart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>docker</w:t>
      </w:r>
      <w:proofErr w:type="spellEnd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>-engine</w:t>
      </w:r>
    </w:p>
    <w:p w:rsidR="00BA4B7B" w:rsidRPr="00BA4B7B" w:rsidRDefault="00BA4B7B" w:rsidP="00BA4B7B">
      <w:pPr>
        <w:shd w:val="clear" w:color="auto" w:fill="FFFFFF"/>
        <w:spacing w:after="255" w:line="240" w:lineRule="auto"/>
        <w:rPr>
          <w:rFonts w:ascii="Ubuntu" w:eastAsia="Times New Roman" w:hAnsi="Ubuntu" w:cs="Times New Roman"/>
          <w:color w:val="585858"/>
          <w:sz w:val="24"/>
          <w:szCs w:val="24"/>
        </w:rPr>
      </w:pPr>
      <w:r w:rsidRPr="00BA4B7B">
        <w:rPr>
          <w:rFonts w:ascii="Ubuntu" w:eastAsia="Times New Roman" w:hAnsi="Ubuntu" w:cs="Times New Roman"/>
          <w:color w:val="585858"/>
          <w:sz w:val="24"/>
          <w:szCs w:val="24"/>
        </w:rPr>
        <w:t>Contents such as images, volumes, and networks under</w:t>
      </w:r>
      <w:r w:rsidRPr="00BA4B7B">
        <w:rPr>
          <w:rFonts w:ascii="Ubuntu" w:eastAsia="Times New Roman" w:hAnsi="Ubuntu" w:cs="Times New Roman"/>
          <w:b/>
          <w:bCs/>
          <w:color w:val="000000"/>
          <w:sz w:val="24"/>
          <w:szCs w:val="24"/>
        </w:rPr>
        <w:t> /</w:t>
      </w:r>
      <w:proofErr w:type="spellStart"/>
      <w:r w:rsidRPr="00BA4B7B">
        <w:rPr>
          <w:rFonts w:ascii="Ubuntu" w:eastAsia="Times New Roman" w:hAnsi="Ubuntu" w:cs="Times New Roman"/>
          <w:b/>
          <w:bCs/>
          <w:color w:val="000000"/>
          <w:sz w:val="24"/>
          <w:szCs w:val="24"/>
        </w:rPr>
        <w:t>var</w:t>
      </w:r>
      <w:proofErr w:type="spellEnd"/>
      <w:r w:rsidRPr="00BA4B7B">
        <w:rPr>
          <w:rFonts w:ascii="Ubuntu" w:eastAsia="Times New Roman" w:hAnsi="Ubuntu" w:cs="Times New Roman"/>
          <w:b/>
          <w:bCs/>
          <w:color w:val="000000"/>
          <w:sz w:val="24"/>
          <w:szCs w:val="24"/>
        </w:rPr>
        <w:t>/lib/</w:t>
      </w:r>
      <w:proofErr w:type="spellStart"/>
      <w:r w:rsidRPr="00BA4B7B">
        <w:rPr>
          <w:rFonts w:ascii="Ubuntu" w:eastAsia="Times New Roman" w:hAnsi="Ubuntu" w:cs="Times New Roman"/>
          <w:b/>
          <w:bCs/>
          <w:color w:val="000000"/>
          <w:sz w:val="24"/>
          <w:szCs w:val="24"/>
        </w:rPr>
        <w:t>docker</w:t>
      </w:r>
      <w:proofErr w:type="spellEnd"/>
      <w:r w:rsidRPr="00BA4B7B">
        <w:rPr>
          <w:rFonts w:ascii="Ubuntu" w:eastAsia="Times New Roman" w:hAnsi="Ubuntu" w:cs="Times New Roman"/>
          <w:b/>
          <w:bCs/>
          <w:color w:val="000000"/>
          <w:sz w:val="24"/>
          <w:szCs w:val="24"/>
        </w:rPr>
        <w:t>/</w:t>
      </w:r>
      <w:r w:rsidRPr="00BA4B7B">
        <w:rPr>
          <w:rFonts w:ascii="Ubuntu" w:eastAsia="Times New Roman" w:hAnsi="Ubuntu" w:cs="Times New Roman"/>
          <w:color w:val="585858"/>
          <w:sz w:val="24"/>
          <w:szCs w:val="24"/>
        </w:rPr>
        <w:t> are preserved.</w:t>
      </w:r>
    </w:p>
    <w:p w:rsidR="00BA4B7B" w:rsidRPr="00BA4B7B" w:rsidRDefault="00BA4B7B" w:rsidP="00BA4B7B">
      <w:pPr>
        <w:shd w:val="clear" w:color="auto" w:fill="FFFFFF"/>
        <w:spacing w:after="255" w:line="240" w:lineRule="auto"/>
        <w:rPr>
          <w:rFonts w:ascii="Ubuntu" w:eastAsia="Times New Roman" w:hAnsi="Ubuntu" w:cs="Times New Roman"/>
          <w:color w:val="585858"/>
          <w:sz w:val="24"/>
          <w:szCs w:val="24"/>
        </w:rPr>
      </w:pPr>
      <w:r w:rsidRPr="00BA4B7B">
        <w:rPr>
          <w:rFonts w:ascii="Ubuntu" w:eastAsia="Times New Roman" w:hAnsi="Ubuntu" w:cs="Times New Roman"/>
          <w:b/>
          <w:bCs/>
          <w:color w:val="000000"/>
          <w:sz w:val="24"/>
          <w:szCs w:val="24"/>
        </w:rPr>
        <w:t>Install the below packages only on Ubuntu 14.04 </w:t>
      </w:r>
      <w:r w:rsidRPr="00BA4B7B">
        <w:rPr>
          <w:rFonts w:ascii="Ubuntu" w:eastAsia="Times New Roman" w:hAnsi="Ubuntu" w:cs="Times New Roman"/>
          <w:color w:val="585858"/>
          <w:sz w:val="24"/>
          <w:szCs w:val="24"/>
        </w:rPr>
        <w:t>to make use of </w:t>
      </w:r>
      <w:proofErr w:type="spellStart"/>
      <w:r w:rsidRPr="00BA4B7B">
        <w:rPr>
          <w:rFonts w:ascii="Ubuntu" w:eastAsia="Times New Roman" w:hAnsi="Ubuntu" w:cs="Times New Roman"/>
          <w:b/>
          <w:bCs/>
          <w:color w:val="000000"/>
          <w:sz w:val="24"/>
          <w:szCs w:val="24"/>
        </w:rPr>
        <w:t>aufs</w:t>
      </w:r>
      <w:proofErr w:type="spellEnd"/>
      <w:r w:rsidRPr="00BA4B7B">
        <w:rPr>
          <w:rFonts w:ascii="Ubuntu" w:eastAsia="Times New Roman" w:hAnsi="Ubuntu" w:cs="Times New Roman"/>
          <w:color w:val="585858"/>
          <w:sz w:val="24"/>
          <w:szCs w:val="24"/>
        </w:rPr>
        <w:t> storage driver, make sure your system has the </w:t>
      </w:r>
      <w:proofErr w:type="spellStart"/>
      <w:r w:rsidRPr="00BA4B7B">
        <w:rPr>
          <w:rFonts w:ascii="Ubuntu" w:eastAsia="Times New Roman" w:hAnsi="Ubuntu" w:cs="Times New Roman"/>
          <w:b/>
          <w:bCs/>
          <w:color w:val="000000"/>
          <w:sz w:val="24"/>
          <w:szCs w:val="24"/>
        </w:rPr>
        <w:t>linux</w:t>
      </w:r>
      <w:proofErr w:type="spellEnd"/>
      <w:r w:rsidRPr="00BA4B7B">
        <w:rPr>
          <w:rFonts w:ascii="Ubuntu" w:eastAsia="Times New Roman" w:hAnsi="Ubuntu" w:cs="Times New Roman"/>
          <w:b/>
          <w:bCs/>
          <w:color w:val="000000"/>
          <w:sz w:val="24"/>
          <w:szCs w:val="24"/>
        </w:rPr>
        <w:t>-image-</w:t>
      </w:r>
      <w:proofErr w:type="spellStart"/>
      <w:r w:rsidRPr="00BA4B7B">
        <w:rPr>
          <w:rFonts w:ascii="Ubuntu" w:eastAsia="Times New Roman" w:hAnsi="Ubuntu" w:cs="Times New Roman"/>
          <w:b/>
          <w:bCs/>
          <w:color w:val="000000"/>
          <w:sz w:val="24"/>
          <w:szCs w:val="24"/>
        </w:rPr>
        <w:t>extra</w:t>
      </w:r>
      <w:r w:rsidRPr="00BA4B7B">
        <w:rPr>
          <w:rFonts w:ascii="Ubuntu" w:eastAsia="Times New Roman" w:hAnsi="Ubuntu" w:cs="Times New Roman"/>
          <w:color w:val="585858"/>
          <w:sz w:val="24"/>
          <w:szCs w:val="24"/>
        </w:rPr>
        <w:t>package</w:t>
      </w:r>
      <w:proofErr w:type="spellEnd"/>
      <w:r w:rsidRPr="00BA4B7B">
        <w:rPr>
          <w:rFonts w:ascii="Ubuntu" w:eastAsia="Times New Roman" w:hAnsi="Ubuntu" w:cs="Times New Roman"/>
          <w:color w:val="585858"/>
          <w:sz w:val="24"/>
          <w:szCs w:val="24"/>
        </w:rPr>
        <w:t>.</w:t>
      </w:r>
    </w:p>
    <w:p w:rsidR="00BA4B7B" w:rsidRPr="00BA4B7B" w:rsidRDefault="00BA4B7B" w:rsidP="00BA4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>sudo</w:t>
      </w:r>
      <w:proofErr w:type="spellEnd"/>
      <w:proofErr w:type="gramEnd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 xml:space="preserve"> apt-get install -y </w:t>
      </w:r>
      <w:proofErr w:type="spellStart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>linux</w:t>
      </w:r>
      <w:proofErr w:type="spellEnd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>-image-extra-$(</w:t>
      </w:r>
      <w:proofErr w:type="spellStart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>uname</w:t>
      </w:r>
      <w:proofErr w:type="spellEnd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 xml:space="preserve"> -r) </w:t>
      </w:r>
      <w:proofErr w:type="spellStart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>linux</w:t>
      </w:r>
      <w:proofErr w:type="spellEnd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>-image-extra-virtual</w:t>
      </w:r>
    </w:p>
    <w:p w:rsidR="00BA4B7B" w:rsidRPr="00BA4B7B" w:rsidRDefault="00BA4B7B" w:rsidP="00BA4B7B">
      <w:pPr>
        <w:shd w:val="clear" w:color="auto" w:fill="FFFFFF"/>
        <w:spacing w:before="300" w:after="300" w:line="240" w:lineRule="auto"/>
        <w:outlineLvl w:val="1"/>
        <w:rPr>
          <w:rFonts w:ascii="Roboto" w:eastAsia="Times New Roman" w:hAnsi="Roboto" w:cs="Times New Roman"/>
          <w:color w:val="2D2D2D"/>
          <w:sz w:val="45"/>
          <w:szCs w:val="45"/>
        </w:rPr>
      </w:pPr>
      <w:r w:rsidRPr="00BA4B7B">
        <w:rPr>
          <w:rFonts w:ascii="Roboto" w:eastAsia="Times New Roman" w:hAnsi="Roboto" w:cs="Times New Roman"/>
          <w:color w:val="993300"/>
          <w:sz w:val="45"/>
          <w:szCs w:val="45"/>
        </w:rPr>
        <w:t xml:space="preserve">Setup </w:t>
      </w:r>
      <w:proofErr w:type="spellStart"/>
      <w:r w:rsidRPr="00BA4B7B">
        <w:rPr>
          <w:rFonts w:ascii="Roboto" w:eastAsia="Times New Roman" w:hAnsi="Roboto" w:cs="Times New Roman"/>
          <w:color w:val="993300"/>
          <w:sz w:val="45"/>
          <w:szCs w:val="45"/>
        </w:rPr>
        <w:t>Docker</w:t>
      </w:r>
      <w:proofErr w:type="spellEnd"/>
      <w:r w:rsidRPr="00BA4B7B">
        <w:rPr>
          <w:rFonts w:ascii="Roboto" w:eastAsia="Times New Roman" w:hAnsi="Roboto" w:cs="Times New Roman"/>
          <w:color w:val="993300"/>
          <w:sz w:val="45"/>
          <w:szCs w:val="45"/>
        </w:rPr>
        <w:t xml:space="preserve"> Repository</w:t>
      </w:r>
    </w:p>
    <w:p w:rsidR="00BA4B7B" w:rsidRPr="00BA4B7B" w:rsidRDefault="00BA4B7B" w:rsidP="00BA4B7B">
      <w:pPr>
        <w:shd w:val="clear" w:color="auto" w:fill="FFFFFF"/>
        <w:spacing w:after="255" w:line="240" w:lineRule="auto"/>
        <w:rPr>
          <w:rFonts w:ascii="Ubuntu" w:eastAsia="Times New Roman" w:hAnsi="Ubuntu" w:cs="Times New Roman"/>
          <w:color w:val="585858"/>
          <w:sz w:val="24"/>
          <w:szCs w:val="24"/>
        </w:rPr>
      </w:pPr>
      <w:r w:rsidRPr="00BA4B7B">
        <w:rPr>
          <w:rFonts w:ascii="Ubuntu" w:eastAsia="Times New Roman" w:hAnsi="Ubuntu" w:cs="Times New Roman"/>
          <w:color w:val="585858"/>
          <w:sz w:val="24"/>
          <w:szCs w:val="24"/>
        </w:rPr>
        <w:t>Update the repository cache.</w:t>
      </w:r>
    </w:p>
    <w:p w:rsidR="00BA4B7B" w:rsidRPr="00BA4B7B" w:rsidRDefault="00BA4B7B" w:rsidP="00BA4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>sudo</w:t>
      </w:r>
      <w:proofErr w:type="spellEnd"/>
      <w:proofErr w:type="gramEnd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 xml:space="preserve"> apt-get update</w:t>
      </w:r>
    </w:p>
    <w:p w:rsidR="00BA4B7B" w:rsidRPr="00BA4B7B" w:rsidRDefault="00BA4B7B" w:rsidP="00BA4B7B">
      <w:pPr>
        <w:shd w:val="clear" w:color="auto" w:fill="FFFFFF"/>
        <w:spacing w:after="255" w:line="240" w:lineRule="auto"/>
        <w:rPr>
          <w:rFonts w:ascii="Ubuntu" w:eastAsia="Times New Roman" w:hAnsi="Ubuntu" w:cs="Times New Roman"/>
          <w:color w:val="585858"/>
          <w:sz w:val="24"/>
          <w:szCs w:val="24"/>
        </w:rPr>
      </w:pPr>
      <w:r w:rsidRPr="00BA4B7B">
        <w:rPr>
          <w:rFonts w:ascii="Ubuntu" w:eastAsia="Times New Roman" w:hAnsi="Ubuntu" w:cs="Times New Roman"/>
          <w:color w:val="585858"/>
          <w:sz w:val="24"/>
          <w:szCs w:val="24"/>
        </w:rPr>
        <w:t>Install the below packages to ensure the “</w:t>
      </w:r>
      <w:r w:rsidRPr="00BA4B7B">
        <w:rPr>
          <w:rFonts w:ascii="Ubuntu" w:eastAsia="Times New Roman" w:hAnsi="Ubuntu" w:cs="Times New Roman"/>
          <w:b/>
          <w:bCs/>
          <w:color w:val="000000"/>
          <w:sz w:val="24"/>
          <w:szCs w:val="24"/>
        </w:rPr>
        <w:t>apt</w:t>
      </w:r>
      <w:r w:rsidRPr="00BA4B7B">
        <w:rPr>
          <w:rFonts w:ascii="Ubuntu" w:eastAsia="Times New Roman" w:hAnsi="Ubuntu" w:cs="Times New Roman"/>
          <w:color w:val="585858"/>
          <w:sz w:val="24"/>
          <w:szCs w:val="24"/>
        </w:rPr>
        <w:t>” work with https method, and that CA certificates are installed.</w:t>
      </w:r>
    </w:p>
    <w:p w:rsidR="00BA4B7B" w:rsidRPr="00BA4B7B" w:rsidRDefault="00BA4B7B" w:rsidP="00BA4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>sudo</w:t>
      </w:r>
      <w:proofErr w:type="spellEnd"/>
      <w:proofErr w:type="gramEnd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 xml:space="preserve"> apt-get install -y apt-transport-https software-properties-common </w:t>
      </w:r>
      <w:proofErr w:type="spellStart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>ca</w:t>
      </w:r>
      <w:proofErr w:type="spellEnd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>-certificates curl</w:t>
      </w:r>
    </w:p>
    <w:p w:rsidR="00BA4B7B" w:rsidRPr="00BA4B7B" w:rsidRDefault="00BA4B7B" w:rsidP="00BA4B7B">
      <w:pPr>
        <w:shd w:val="clear" w:color="auto" w:fill="FFFFFF"/>
        <w:spacing w:after="255" w:line="240" w:lineRule="auto"/>
        <w:rPr>
          <w:rFonts w:ascii="Ubuntu" w:eastAsia="Times New Roman" w:hAnsi="Ubuntu" w:cs="Times New Roman"/>
          <w:color w:val="585858"/>
          <w:sz w:val="24"/>
          <w:szCs w:val="24"/>
        </w:rPr>
      </w:pPr>
      <w:r w:rsidRPr="00BA4B7B">
        <w:rPr>
          <w:rFonts w:ascii="Ubuntu" w:eastAsia="Times New Roman" w:hAnsi="Ubuntu" w:cs="Times New Roman"/>
          <w:color w:val="585858"/>
          <w:sz w:val="24"/>
          <w:szCs w:val="24"/>
        </w:rPr>
        <w:t xml:space="preserve">Add the GPG key for </w:t>
      </w:r>
      <w:proofErr w:type="spellStart"/>
      <w:r w:rsidRPr="00BA4B7B">
        <w:rPr>
          <w:rFonts w:ascii="Ubuntu" w:eastAsia="Times New Roman" w:hAnsi="Ubuntu" w:cs="Times New Roman"/>
          <w:color w:val="585858"/>
          <w:sz w:val="24"/>
          <w:szCs w:val="24"/>
        </w:rPr>
        <w:t>Docker</w:t>
      </w:r>
      <w:proofErr w:type="spellEnd"/>
      <w:r w:rsidRPr="00BA4B7B">
        <w:rPr>
          <w:rFonts w:ascii="Ubuntu" w:eastAsia="Times New Roman" w:hAnsi="Ubuntu" w:cs="Times New Roman"/>
          <w:color w:val="585858"/>
          <w:sz w:val="24"/>
          <w:szCs w:val="24"/>
        </w:rPr>
        <w:t xml:space="preserve"> repository on your system.</w:t>
      </w:r>
    </w:p>
    <w:p w:rsidR="00BA4B7B" w:rsidRPr="00BA4B7B" w:rsidRDefault="00BA4B7B" w:rsidP="00BA4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>wget</w:t>
      </w:r>
      <w:proofErr w:type="spellEnd"/>
      <w:proofErr w:type="gramEnd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 xml:space="preserve"> https://download.docker.com/linux/ubuntu/gpg </w:t>
      </w:r>
    </w:p>
    <w:p w:rsidR="00BA4B7B" w:rsidRPr="00BA4B7B" w:rsidRDefault="00BA4B7B" w:rsidP="00BA4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>sudo</w:t>
      </w:r>
      <w:proofErr w:type="spellEnd"/>
      <w:proofErr w:type="gramEnd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 xml:space="preserve"> apt-key add </w:t>
      </w:r>
      <w:proofErr w:type="spellStart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>gpg</w:t>
      </w:r>
      <w:proofErr w:type="spellEnd"/>
    </w:p>
    <w:p w:rsidR="00BA4B7B" w:rsidRPr="00BA4B7B" w:rsidRDefault="00BA4B7B" w:rsidP="00BA4B7B">
      <w:pPr>
        <w:shd w:val="clear" w:color="auto" w:fill="FFFFFF"/>
        <w:spacing w:after="255" w:line="240" w:lineRule="auto"/>
        <w:rPr>
          <w:rFonts w:ascii="Ubuntu" w:eastAsia="Times New Roman" w:hAnsi="Ubuntu" w:cs="Times New Roman"/>
          <w:color w:val="585858"/>
          <w:sz w:val="24"/>
          <w:szCs w:val="24"/>
        </w:rPr>
      </w:pPr>
      <w:r w:rsidRPr="00BA4B7B">
        <w:rPr>
          <w:rFonts w:ascii="Ubuntu" w:eastAsia="Times New Roman" w:hAnsi="Ubuntu" w:cs="Times New Roman"/>
          <w:color w:val="585858"/>
          <w:sz w:val="24"/>
          <w:szCs w:val="24"/>
        </w:rPr>
        <w:t xml:space="preserve">Now, add the official </w:t>
      </w:r>
      <w:proofErr w:type="spellStart"/>
      <w:r w:rsidRPr="00BA4B7B">
        <w:rPr>
          <w:rFonts w:ascii="Ubuntu" w:eastAsia="Times New Roman" w:hAnsi="Ubuntu" w:cs="Times New Roman"/>
          <w:color w:val="585858"/>
          <w:sz w:val="24"/>
          <w:szCs w:val="24"/>
        </w:rPr>
        <w:t>Docker</w:t>
      </w:r>
      <w:proofErr w:type="spellEnd"/>
      <w:r w:rsidRPr="00BA4B7B">
        <w:rPr>
          <w:rFonts w:ascii="Ubuntu" w:eastAsia="Times New Roman" w:hAnsi="Ubuntu" w:cs="Times New Roman"/>
          <w:color w:val="585858"/>
          <w:sz w:val="24"/>
          <w:szCs w:val="24"/>
        </w:rPr>
        <w:t xml:space="preserve"> repository by running the following command in the terminal.</w:t>
      </w:r>
    </w:p>
    <w:p w:rsidR="00BA4B7B" w:rsidRPr="00BA4B7B" w:rsidRDefault="00BA4B7B" w:rsidP="00BA4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BA4B7B">
        <w:rPr>
          <w:rFonts w:ascii="Consolas" w:eastAsia="Times New Roman" w:hAnsi="Consolas" w:cs="Courier New"/>
          <w:color w:val="00FF00"/>
          <w:sz w:val="21"/>
          <w:szCs w:val="21"/>
        </w:rPr>
        <w:t>### Ubuntu 16.04 ###</w:t>
      </w:r>
    </w:p>
    <w:p w:rsidR="00BA4B7B" w:rsidRPr="00BA4B7B" w:rsidRDefault="00BA4B7B" w:rsidP="00BA4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</w:p>
    <w:p w:rsidR="00BA4B7B" w:rsidRPr="00BA4B7B" w:rsidRDefault="00BA4B7B" w:rsidP="00BA4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 xml:space="preserve">$ </w:t>
      </w:r>
      <w:proofErr w:type="gramStart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>echo</w:t>
      </w:r>
      <w:proofErr w:type="gramEnd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 xml:space="preserve"> "deb [arch=amd64] https://download.docker.com/linux/ubuntu </w:t>
      </w:r>
      <w:proofErr w:type="spellStart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>xenial</w:t>
      </w:r>
      <w:proofErr w:type="spellEnd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 xml:space="preserve"> stable" | </w:t>
      </w:r>
      <w:proofErr w:type="spellStart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>sudo</w:t>
      </w:r>
      <w:proofErr w:type="spellEnd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 xml:space="preserve"> tee /</w:t>
      </w:r>
      <w:proofErr w:type="spellStart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>etc</w:t>
      </w:r>
      <w:proofErr w:type="spellEnd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>/apt/</w:t>
      </w:r>
      <w:proofErr w:type="spellStart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>sources.list.d</w:t>
      </w:r>
      <w:proofErr w:type="spellEnd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>/</w:t>
      </w:r>
      <w:proofErr w:type="spellStart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>docker.list</w:t>
      </w:r>
      <w:proofErr w:type="spellEnd"/>
    </w:p>
    <w:p w:rsidR="00BA4B7B" w:rsidRPr="00BA4B7B" w:rsidRDefault="00BA4B7B" w:rsidP="00BA4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</w:p>
    <w:p w:rsidR="00BA4B7B" w:rsidRPr="00BA4B7B" w:rsidRDefault="00BA4B7B" w:rsidP="00BA4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BA4B7B">
        <w:rPr>
          <w:rFonts w:ascii="Consolas" w:eastAsia="Times New Roman" w:hAnsi="Consolas" w:cs="Courier New"/>
          <w:color w:val="00FF00"/>
          <w:sz w:val="21"/>
          <w:szCs w:val="21"/>
        </w:rPr>
        <w:t xml:space="preserve">### Ubuntu 17.10 ### </w:t>
      </w:r>
    </w:p>
    <w:p w:rsidR="00BA4B7B" w:rsidRPr="00BA4B7B" w:rsidRDefault="00BA4B7B" w:rsidP="00BA4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</w:p>
    <w:p w:rsidR="00BA4B7B" w:rsidRPr="00BA4B7B" w:rsidRDefault="00BA4B7B" w:rsidP="00BA4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 xml:space="preserve">$ </w:t>
      </w:r>
      <w:proofErr w:type="gramStart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>echo</w:t>
      </w:r>
      <w:proofErr w:type="gramEnd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 xml:space="preserve"> "deb [arch=amd64] https://download.docker.com/linux/ubuntu artful stable" | </w:t>
      </w:r>
      <w:proofErr w:type="spellStart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>sudo</w:t>
      </w:r>
      <w:proofErr w:type="spellEnd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 xml:space="preserve"> tee /</w:t>
      </w:r>
      <w:proofErr w:type="spellStart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>etc</w:t>
      </w:r>
      <w:proofErr w:type="spellEnd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>/apt/</w:t>
      </w:r>
      <w:proofErr w:type="spellStart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>sources.list.d</w:t>
      </w:r>
      <w:proofErr w:type="spellEnd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>/</w:t>
      </w:r>
      <w:proofErr w:type="spellStart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>docker.list</w:t>
      </w:r>
      <w:proofErr w:type="spellEnd"/>
    </w:p>
    <w:p w:rsidR="00BA4B7B" w:rsidRPr="00BA4B7B" w:rsidRDefault="00BA4B7B" w:rsidP="00BA4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</w:p>
    <w:p w:rsidR="00BA4B7B" w:rsidRPr="00BA4B7B" w:rsidRDefault="00BA4B7B" w:rsidP="00BA4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BA4B7B">
        <w:rPr>
          <w:rFonts w:ascii="Consolas" w:eastAsia="Times New Roman" w:hAnsi="Consolas" w:cs="Courier New"/>
          <w:color w:val="00FF00"/>
          <w:sz w:val="21"/>
          <w:szCs w:val="21"/>
        </w:rPr>
        <w:t>#### Ubuntu 14.04 ###</w:t>
      </w:r>
    </w:p>
    <w:p w:rsidR="00BA4B7B" w:rsidRPr="00BA4B7B" w:rsidRDefault="00BA4B7B" w:rsidP="00BA4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</w:p>
    <w:p w:rsidR="00BA4B7B" w:rsidRPr="00BA4B7B" w:rsidRDefault="00BA4B7B" w:rsidP="00BA4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proofErr w:type="gramStart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>echo</w:t>
      </w:r>
      <w:proofErr w:type="gramEnd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 xml:space="preserve"> "deb [arch=amd64] https://download.docker.com/linux/ubuntu trusty stable" | </w:t>
      </w:r>
      <w:proofErr w:type="spellStart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>sudo</w:t>
      </w:r>
      <w:proofErr w:type="spellEnd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 xml:space="preserve"> tee /</w:t>
      </w:r>
      <w:proofErr w:type="spellStart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>etc</w:t>
      </w:r>
      <w:proofErr w:type="spellEnd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>/apt/</w:t>
      </w:r>
      <w:proofErr w:type="spellStart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>sources.list.d</w:t>
      </w:r>
      <w:proofErr w:type="spellEnd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>/</w:t>
      </w:r>
      <w:proofErr w:type="spellStart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>docker.list</w:t>
      </w:r>
      <w:proofErr w:type="spellEnd"/>
    </w:p>
    <w:p w:rsidR="00BA4B7B" w:rsidRPr="00BA4B7B" w:rsidRDefault="00BA4B7B" w:rsidP="00BA4B7B">
      <w:pPr>
        <w:shd w:val="clear" w:color="auto" w:fill="FFFFFF"/>
        <w:spacing w:after="255" w:line="240" w:lineRule="auto"/>
        <w:rPr>
          <w:rFonts w:ascii="Ubuntu" w:eastAsia="Times New Roman" w:hAnsi="Ubuntu" w:cs="Times New Roman"/>
          <w:color w:val="585858"/>
          <w:sz w:val="24"/>
          <w:szCs w:val="24"/>
        </w:rPr>
      </w:pPr>
      <w:r w:rsidRPr="00BA4B7B">
        <w:rPr>
          <w:rFonts w:ascii="Ubuntu" w:eastAsia="Times New Roman" w:hAnsi="Ubuntu" w:cs="Times New Roman"/>
          <w:color w:val="585858"/>
          <w:sz w:val="24"/>
          <w:szCs w:val="24"/>
        </w:rPr>
        <w:t>Update the apt database.</w:t>
      </w:r>
    </w:p>
    <w:p w:rsidR="00BA4B7B" w:rsidRPr="00BA4B7B" w:rsidRDefault="00BA4B7B" w:rsidP="00BA4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lastRenderedPageBreak/>
        <w:t xml:space="preserve">$ </w:t>
      </w:r>
      <w:proofErr w:type="spellStart"/>
      <w:proofErr w:type="gramStart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>sudo</w:t>
      </w:r>
      <w:proofErr w:type="spellEnd"/>
      <w:proofErr w:type="gramEnd"/>
      <w:r w:rsidRPr="00BA4B7B">
        <w:rPr>
          <w:rFonts w:ascii="Consolas" w:eastAsia="Times New Roman" w:hAnsi="Consolas" w:cs="Courier New"/>
          <w:color w:val="FFFFFF"/>
          <w:sz w:val="21"/>
          <w:szCs w:val="21"/>
        </w:rPr>
        <w:t xml:space="preserve"> apt-get update</w:t>
      </w:r>
    </w:p>
    <w:p w:rsidR="00BA4B7B" w:rsidRPr="00BA4B7B" w:rsidRDefault="00BA4B7B" w:rsidP="00BA4B7B">
      <w:pPr>
        <w:shd w:val="clear" w:color="auto" w:fill="FFFFFF"/>
        <w:spacing w:after="255" w:line="240" w:lineRule="auto"/>
        <w:rPr>
          <w:rFonts w:ascii="Ubuntu" w:eastAsia="Times New Roman" w:hAnsi="Ubuntu" w:cs="Times New Roman"/>
          <w:color w:val="585858"/>
          <w:sz w:val="24"/>
          <w:szCs w:val="24"/>
        </w:rPr>
      </w:pPr>
      <w:r w:rsidRPr="00BA4B7B">
        <w:rPr>
          <w:rFonts w:ascii="Ubuntu" w:eastAsia="Times New Roman" w:hAnsi="Ubuntu" w:cs="Times New Roman"/>
          <w:color w:val="585858"/>
          <w:sz w:val="24"/>
          <w:szCs w:val="24"/>
        </w:rPr>
        <w:t xml:space="preserve">Make sure you are installing the </w:t>
      </w:r>
      <w:proofErr w:type="spellStart"/>
      <w:r w:rsidRPr="00BA4B7B">
        <w:rPr>
          <w:rFonts w:ascii="Ubuntu" w:eastAsia="Times New Roman" w:hAnsi="Ubuntu" w:cs="Times New Roman"/>
          <w:color w:val="585858"/>
          <w:sz w:val="24"/>
          <w:szCs w:val="24"/>
        </w:rPr>
        <w:t>docker</w:t>
      </w:r>
      <w:proofErr w:type="spellEnd"/>
      <w:r w:rsidRPr="00BA4B7B">
        <w:rPr>
          <w:rFonts w:ascii="Ubuntu" w:eastAsia="Times New Roman" w:hAnsi="Ubuntu" w:cs="Times New Roman"/>
          <w:color w:val="585858"/>
          <w:sz w:val="24"/>
          <w:szCs w:val="24"/>
        </w:rPr>
        <w:t xml:space="preserve"> from the official repository, not from the default Ubuntu 16.04 / </w:t>
      </w:r>
      <w:proofErr w:type="gramStart"/>
      <w:r w:rsidRPr="00BA4B7B">
        <w:rPr>
          <w:rFonts w:ascii="Ubuntu" w:eastAsia="Times New Roman" w:hAnsi="Ubuntu" w:cs="Times New Roman"/>
          <w:color w:val="585858"/>
          <w:sz w:val="24"/>
          <w:szCs w:val="24"/>
        </w:rPr>
        <w:t>14.04 repo</w:t>
      </w:r>
      <w:proofErr w:type="gramEnd"/>
      <w:r w:rsidRPr="00BA4B7B">
        <w:rPr>
          <w:rFonts w:ascii="Ubuntu" w:eastAsia="Times New Roman" w:hAnsi="Ubuntu" w:cs="Times New Roman"/>
          <w:color w:val="585858"/>
          <w:sz w:val="24"/>
          <w:szCs w:val="24"/>
        </w:rPr>
        <w:t>.</w:t>
      </w:r>
    </w:p>
    <w:p w:rsidR="00BA4B7B" w:rsidRPr="00BA4B7B" w:rsidRDefault="00BA4B7B" w:rsidP="00BA4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ins w:id="0" w:author="Unknown"/>
          <w:rFonts w:ascii="Consolas" w:eastAsia="Times New Roman" w:hAnsi="Consolas" w:cs="Courier New"/>
          <w:color w:val="FFFFFF"/>
          <w:sz w:val="21"/>
          <w:szCs w:val="21"/>
        </w:rPr>
      </w:pPr>
      <w:ins w:id="1" w:author="Unknown"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 xml:space="preserve">$ </w:t>
        </w:r>
        <w:proofErr w:type="spellStart"/>
        <w:proofErr w:type="gramStart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>sudo</w:t>
        </w:r>
        <w:proofErr w:type="spellEnd"/>
        <w:proofErr w:type="gramEnd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 xml:space="preserve"> apt-cache policy </w:t>
        </w:r>
        <w:proofErr w:type="spellStart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>docker-ce</w:t>
        </w:r>
        <w:proofErr w:type="spellEnd"/>
      </w:ins>
    </w:p>
    <w:p w:rsidR="00BA4B7B" w:rsidRPr="00BA4B7B" w:rsidRDefault="00BA4B7B" w:rsidP="00BA4B7B">
      <w:pPr>
        <w:shd w:val="clear" w:color="auto" w:fill="FFFFFF"/>
        <w:spacing w:after="255" w:line="240" w:lineRule="auto"/>
        <w:rPr>
          <w:ins w:id="2" w:author="Unknown"/>
          <w:rFonts w:ascii="Ubuntu" w:eastAsia="Times New Roman" w:hAnsi="Ubuntu" w:cs="Times New Roman"/>
          <w:color w:val="585858"/>
          <w:sz w:val="24"/>
          <w:szCs w:val="24"/>
        </w:rPr>
      </w:pPr>
      <w:ins w:id="3" w:author="Unknown">
        <w:r w:rsidRPr="00BA4B7B">
          <w:rPr>
            <w:rFonts w:ascii="Ubuntu" w:eastAsia="Times New Roman" w:hAnsi="Ubuntu" w:cs="Times New Roman"/>
            <w:color w:val="585858"/>
            <w:sz w:val="24"/>
            <w:szCs w:val="24"/>
          </w:rPr>
          <w:t>You should see the output like below, should have </w:t>
        </w:r>
        <w:proofErr w:type="spellStart"/>
        <w:r w:rsidRPr="00BA4B7B">
          <w:rPr>
            <w:rFonts w:ascii="Ubuntu" w:eastAsia="Times New Roman" w:hAnsi="Ubuntu" w:cs="Times New Roman"/>
            <w:color w:val="585858"/>
            <w:sz w:val="24"/>
            <w:szCs w:val="24"/>
          </w:rPr>
          <w:t>Docker</w:t>
        </w:r>
        <w:proofErr w:type="spellEnd"/>
        <w:r w:rsidRPr="00BA4B7B">
          <w:rPr>
            <w:rFonts w:ascii="Ubuntu" w:eastAsia="Times New Roman" w:hAnsi="Ubuntu" w:cs="Times New Roman"/>
            <w:color w:val="585858"/>
            <w:sz w:val="24"/>
            <w:szCs w:val="24"/>
          </w:rPr>
          <w:t xml:space="preserve"> repository details.</w:t>
        </w:r>
      </w:ins>
    </w:p>
    <w:p w:rsidR="00BA4B7B" w:rsidRPr="00BA4B7B" w:rsidRDefault="00BA4B7B" w:rsidP="00BA4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ins w:id="4" w:author="Unknown"/>
          <w:rFonts w:ascii="Consolas" w:eastAsia="Times New Roman" w:hAnsi="Consolas" w:cs="Courier New"/>
          <w:color w:val="FFFFFF"/>
          <w:sz w:val="21"/>
          <w:szCs w:val="21"/>
        </w:rPr>
      </w:pPr>
      <w:proofErr w:type="spellStart"/>
      <w:proofErr w:type="gramStart"/>
      <w:ins w:id="5" w:author="Unknown"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>docker-ce</w:t>
        </w:r>
        <w:proofErr w:type="spellEnd"/>
        <w:proofErr w:type="gramEnd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>:</w:t>
        </w:r>
      </w:ins>
    </w:p>
    <w:p w:rsidR="00BA4B7B" w:rsidRPr="00BA4B7B" w:rsidRDefault="00BA4B7B" w:rsidP="00BA4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ins w:id="6" w:author="Unknown"/>
          <w:rFonts w:ascii="Consolas" w:eastAsia="Times New Roman" w:hAnsi="Consolas" w:cs="Courier New"/>
          <w:color w:val="FFFFFF"/>
          <w:sz w:val="21"/>
          <w:szCs w:val="21"/>
        </w:rPr>
      </w:pPr>
      <w:ins w:id="7" w:author="Unknown"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 xml:space="preserve">  Installed: (none)</w:t>
        </w:r>
      </w:ins>
    </w:p>
    <w:p w:rsidR="00BA4B7B" w:rsidRPr="00BA4B7B" w:rsidRDefault="00BA4B7B" w:rsidP="00BA4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ins w:id="8" w:author="Unknown"/>
          <w:rFonts w:ascii="Consolas" w:eastAsia="Times New Roman" w:hAnsi="Consolas" w:cs="Courier New"/>
          <w:color w:val="FFFFFF"/>
          <w:sz w:val="21"/>
          <w:szCs w:val="21"/>
        </w:rPr>
      </w:pPr>
      <w:ins w:id="9" w:author="Unknown"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 xml:space="preserve">  Candidate: 17.03.1~ce-0~ubuntu-xenial</w:t>
        </w:r>
      </w:ins>
    </w:p>
    <w:p w:rsidR="00BA4B7B" w:rsidRPr="00BA4B7B" w:rsidRDefault="00BA4B7B" w:rsidP="00BA4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ins w:id="10" w:author="Unknown"/>
          <w:rFonts w:ascii="Consolas" w:eastAsia="Times New Roman" w:hAnsi="Consolas" w:cs="Courier New"/>
          <w:color w:val="FFFFFF"/>
          <w:sz w:val="21"/>
          <w:szCs w:val="21"/>
        </w:rPr>
      </w:pPr>
      <w:ins w:id="11" w:author="Unknown"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 xml:space="preserve">  Version table:</w:t>
        </w:r>
      </w:ins>
    </w:p>
    <w:p w:rsidR="00BA4B7B" w:rsidRPr="00BA4B7B" w:rsidRDefault="00BA4B7B" w:rsidP="00BA4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ins w:id="12" w:author="Unknown"/>
          <w:rFonts w:ascii="Consolas" w:eastAsia="Times New Roman" w:hAnsi="Consolas" w:cs="Courier New"/>
          <w:color w:val="FFFFFF"/>
          <w:sz w:val="21"/>
          <w:szCs w:val="21"/>
        </w:rPr>
      </w:pPr>
      <w:ins w:id="13" w:author="Unknown"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 xml:space="preserve">     17.03.1~ce-0~ubuntu-xenial 500</w:t>
        </w:r>
      </w:ins>
    </w:p>
    <w:p w:rsidR="00BA4B7B" w:rsidRPr="00BA4B7B" w:rsidRDefault="00BA4B7B" w:rsidP="00BA4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ins w:id="14" w:author="Unknown"/>
          <w:rFonts w:ascii="Consolas" w:eastAsia="Times New Roman" w:hAnsi="Consolas" w:cs="Courier New"/>
          <w:color w:val="FFFFFF"/>
          <w:sz w:val="21"/>
          <w:szCs w:val="21"/>
        </w:rPr>
      </w:pPr>
      <w:ins w:id="15" w:author="Unknown"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 xml:space="preserve">        500 https://download.docker.com/linux/ubuntu </w:t>
        </w:r>
        <w:proofErr w:type="spellStart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>xenial</w:t>
        </w:r>
        <w:proofErr w:type="spellEnd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>/stable amd64 Packages</w:t>
        </w:r>
      </w:ins>
    </w:p>
    <w:p w:rsidR="00BA4B7B" w:rsidRPr="00BA4B7B" w:rsidRDefault="00BA4B7B" w:rsidP="00BA4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ins w:id="16" w:author="Unknown"/>
          <w:rFonts w:ascii="Consolas" w:eastAsia="Times New Roman" w:hAnsi="Consolas" w:cs="Courier New"/>
          <w:color w:val="FFFFFF"/>
          <w:sz w:val="21"/>
          <w:szCs w:val="21"/>
        </w:rPr>
      </w:pPr>
      <w:ins w:id="17" w:author="Unknown"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 xml:space="preserve">     17.03.0~ce-0~ubuntu-xenial 500</w:t>
        </w:r>
      </w:ins>
    </w:p>
    <w:p w:rsidR="00BA4B7B" w:rsidRPr="00BA4B7B" w:rsidRDefault="00BA4B7B" w:rsidP="00BA4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ins w:id="18" w:author="Unknown"/>
          <w:rFonts w:ascii="Consolas" w:eastAsia="Times New Roman" w:hAnsi="Consolas" w:cs="Courier New"/>
          <w:color w:val="FFFFFF"/>
          <w:sz w:val="21"/>
          <w:szCs w:val="21"/>
        </w:rPr>
      </w:pPr>
      <w:ins w:id="19" w:author="Unknown"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 xml:space="preserve">        500 https://download.docker.com/linux/ubuntu </w:t>
        </w:r>
        <w:proofErr w:type="spellStart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>xenial</w:t>
        </w:r>
        <w:proofErr w:type="spellEnd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>/stable amd64 Packages</w:t>
        </w:r>
      </w:ins>
    </w:p>
    <w:p w:rsidR="00BA4B7B" w:rsidRPr="00BA4B7B" w:rsidRDefault="00BA4B7B" w:rsidP="00BA4B7B">
      <w:pPr>
        <w:shd w:val="clear" w:color="auto" w:fill="FFFFFF"/>
        <w:spacing w:before="300" w:after="150" w:line="240" w:lineRule="auto"/>
        <w:outlineLvl w:val="1"/>
        <w:rPr>
          <w:ins w:id="20" w:author="Unknown"/>
          <w:rFonts w:ascii="Roboto" w:eastAsia="Times New Roman" w:hAnsi="Roboto" w:cs="Times New Roman"/>
          <w:color w:val="2D2D2D"/>
          <w:sz w:val="45"/>
          <w:szCs w:val="45"/>
        </w:rPr>
      </w:pPr>
      <w:ins w:id="21" w:author="Unknown">
        <w:r w:rsidRPr="00BA4B7B">
          <w:rPr>
            <w:rFonts w:ascii="Roboto" w:eastAsia="Times New Roman" w:hAnsi="Roboto" w:cs="Times New Roman"/>
            <w:color w:val="993300"/>
            <w:sz w:val="45"/>
            <w:szCs w:val="45"/>
            <w:u w:val="single"/>
          </w:rPr>
          <w:t xml:space="preserve">Install </w:t>
        </w:r>
        <w:proofErr w:type="spellStart"/>
        <w:r w:rsidRPr="00BA4B7B">
          <w:rPr>
            <w:rFonts w:ascii="Roboto" w:eastAsia="Times New Roman" w:hAnsi="Roboto" w:cs="Times New Roman"/>
            <w:color w:val="993300"/>
            <w:sz w:val="45"/>
            <w:szCs w:val="45"/>
            <w:u w:val="single"/>
          </w:rPr>
          <w:t>Docker</w:t>
        </w:r>
        <w:proofErr w:type="spellEnd"/>
        <w:r w:rsidRPr="00BA4B7B">
          <w:rPr>
            <w:rFonts w:ascii="Roboto" w:eastAsia="Times New Roman" w:hAnsi="Roboto" w:cs="Times New Roman"/>
            <w:color w:val="993300"/>
            <w:sz w:val="45"/>
            <w:szCs w:val="45"/>
            <w:u w:val="single"/>
          </w:rPr>
          <w:t xml:space="preserve"> on Ubuntu</w:t>
        </w:r>
        <w:r w:rsidRPr="00BA4B7B">
          <w:rPr>
            <w:rFonts w:ascii="Roboto" w:eastAsia="Times New Roman" w:hAnsi="Roboto" w:cs="Times New Roman"/>
            <w:color w:val="993300"/>
            <w:sz w:val="45"/>
            <w:szCs w:val="45"/>
            <w:u w:val="single"/>
          </w:rPr>
          <w:br/>
        </w:r>
      </w:ins>
    </w:p>
    <w:p w:rsidR="00BA4B7B" w:rsidRPr="00BA4B7B" w:rsidRDefault="00BA4B7B" w:rsidP="00BA4B7B">
      <w:pPr>
        <w:shd w:val="clear" w:color="auto" w:fill="FFFFFF"/>
        <w:spacing w:after="255" w:line="240" w:lineRule="auto"/>
        <w:rPr>
          <w:ins w:id="22" w:author="Unknown"/>
          <w:rFonts w:ascii="Ubuntu" w:eastAsia="Times New Roman" w:hAnsi="Ubuntu" w:cs="Times New Roman"/>
          <w:color w:val="585858"/>
          <w:sz w:val="24"/>
          <w:szCs w:val="24"/>
        </w:rPr>
      </w:pPr>
      <w:ins w:id="23" w:author="Unknown">
        <w:r w:rsidRPr="00BA4B7B">
          <w:rPr>
            <w:rFonts w:ascii="Ubuntu" w:eastAsia="Times New Roman" w:hAnsi="Ubuntu" w:cs="Times New Roman"/>
            <w:color w:val="585858"/>
            <w:sz w:val="24"/>
            <w:szCs w:val="24"/>
          </w:rPr>
          <w:t xml:space="preserve">Now, install the </w:t>
        </w:r>
        <w:proofErr w:type="spellStart"/>
        <w:r w:rsidRPr="00BA4B7B">
          <w:rPr>
            <w:rFonts w:ascii="Ubuntu" w:eastAsia="Times New Roman" w:hAnsi="Ubuntu" w:cs="Times New Roman"/>
            <w:color w:val="585858"/>
            <w:sz w:val="24"/>
            <w:szCs w:val="24"/>
          </w:rPr>
          <w:t>Docker</w:t>
        </w:r>
        <w:proofErr w:type="spellEnd"/>
        <w:r w:rsidRPr="00BA4B7B">
          <w:rPr>
            <w:rFonts w:ascii="Ubuntu" w:eastAsia="Times New Roman" w:hAnsi="Ubuntu" w:cs="Times New Roman"/>
            <w:color w:val="585858"/>
            <w:sz w:val="24"/>
            <w:szCs w:val="24"/>
          </w:rPr>
          <w:t xml:space="preserve"> using the following command.</w:t>
        </w:r>
      </w:ins>
    </w:p>
    <w:p w:rsidR="00BA4B7B" w:rsidRPr="00BA4B7B" w:rsidRDefault="00BA4B7B" w:rsidP="00BA4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ins w:id="24" w:author="Unknown"/>
          <w:rFonts w:ascii="Consolas" w:eastAsia="Times New Roman" w:hAnsi="Consolas" w:cs="Courier New"/>
          <w:color w:val="FFFFFF"/>
          <w:sz w:val="21"/>
          <w:szCs w:val="21"/>
        </w:rPr>
      </w:pPr>
      <w:ins w:id="25" w:author="Unknown"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 xml:space="preserve">$ </w:t>
        </w:r>
        <w:proofErr w:type="spellStart"/>
        <w:proofErr w:type="gramStart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>sudo</w:t>
        </w:r>
        <w:proofErr w:type="spellEnd"/>
        <w:proofErr w:type="gramEnd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 xml:space="preserve"> apt-get -y install </w:t>
        </w:r>
        <w:proofErr w:type="spellStart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>docker-ce</w:t>
        </w:r>
        <w:proofErr w:type="spellEnd"/>
      </w:ins>
    </w:p>
    <w:p w:rsidR="00BA4B7B" w:rsidRPr="00BA4B7B" w:rsidRDefault="00BA4B7B" w:rsidP="00BA4B7B">
      <w:pPr>
        <w:shd w:val="clear" w:color="auto" w:fill="FFFFFF"/>
        <w:spacing w:after="255" w:line="240" w:lineRule="auto"/>
        <w:rPr>
          <w:ins w:id="26" w:author="Unknown"/>
          <w:rFonts w:ascii="Ubuntu" w:eastAsia="Times New Roman" w:hAnsi="Ubuntu" w:cs="Times New Roman"/>
          <w:color w:val="585858"/>
          <w:sz w:val="24"/>
          <w:szCs w:val="24"/>
        </w:rPr>
      </w:pPr>
      <w:ins w:id="27" w:author="Unknown">
        <w:r w:rsidRPr="00BA4B7B">
          <w:rPr>
            <w:rFonts w:ascii="Ubuntu" w:eastAsia="Times New Roman" w:hAnsi="Ubuntu" w:cs="Times New Roman"/>
            <w:color w:val="585858"/>
            <w:sz w:val="24"/>
            <w:szCs w:val="24"/>
          </w:rPr>
          <w:t xml:space="preserve">Now you have </w:t>
        </w:r>
        <w:proofErr w:type="spellStart"/>
        <w:r w:rsidRPr="00BA4B7B">
          <w:rPr>
            <w:rFonts w:ascii="Ubuntu" w:eastAsia="Times New Roman" w:hAnsi="Ubuntu" w:cs="Times New Roman"/>
            <w:color w:val="585858"/>
            <w:sz w:val="24"/>
            <w:szCs w:val="24"/>
          </w:rPr>
          <w:t>Docker</w:t>
        </w:r>
        <w:proofErr w:type="spellEnd"/>
        <w:r w:rsidRPr="00BA4B7B">
          <w:rPr>
            <w:rFonts w:ascii="Ubuntu" w:eastAsia="Times New Roman" w:hAnsi="Ubuntu" w:cs="Times New Roman"/>
            <w:color w:val="585858"/>
            <w:sz w:val="24"/>
            <w:szCs w:val="24"/>
          </w:rPr>
          <w:t xml:space="preserve"> installed on your machine, start the </w:t>
        </w:r>
        <w:proofErr w:type="spellStart"/>
        <w:r w:rsidRPr="00BA4B7B">
          <w:rPr>
            <w:rFonts w:ascii="Ubuntu" w:eastAsia="Times New Roman" w:hAnsi="Ubuntu" w:cs="Times New Roman"/>
            <w:color w:val="585858"/>
            <w:sz w:val="24"/>
            <w:szCs w:val="24"/>
          </w:rPr>
          <w:t>Docker</w:t>
        </w:r>
        <w:proofErr w:type="spellEnd"/>
        <w:r w:rsidRPr="00BA4B7B">
          <w:rPr>
            <w:rFonts w:ascii="Ubuntu" w:eastAsia="Times New Roman" w:hAnsi="Ubuntu" w:cs="Times New Roman"/>
            <w:color w:val="585858"/>
            <w:sz w:val="24"/>
            <w:szCs w:val="24"/>
          </w:rPr>
          <w:t xml:space="preserve"> service in case if it is not started automatically after the installation</w:t>
        </w:r>
      </w:ins>
    </w:p>
    <w:p w:rsidR="00BA4B7B" w:rsidRPr="00BA4B7B" w:rsidRDefault="00BA4B7B" w:rsidP="00BA4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ins w:id="28" w:author="Unknown"/>
          <w:rFonts w:ascii="Consolas" w:eastAsia="Times New Roman" w:hAnsi="Consolas" w:cs="Courier New"/>
          <w:color w:val="FFFFFF"/>
          <w:sz w:val="21"/>
          <w:szCs w:val="21"/>
        </w:rPr>
      </w:pPr>
      <w:ins w:id="29" w:author="Unknown"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 xml:space="preserve">$ </w:t>
        </w:r>
        <w:proofErr w:type="spellStart"/>
        <w:proofErr w:type="gramStart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>sudo</w:t>
        </w:r>
        <w:proofErr w:type="spellEnd"/>
        <w:proofErr w:type="gramEnd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 xml:space="preserve"> </w:t>
        </w:r>
        <w:proofErr w:type="spellStart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>systemctl</w:t>
        </w:r>
        <w:proofErr w:type="spellEnd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 xml:space="preserve"> start </w:t>
        </w:r>
        <w:proofErr w:type="spellStart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>docker.service</w:t>
        </w:r>
        <w:proofErr w:type="spellEnd"/>
      </w:ins>
    </w:p>
    <w:p w:rsidR="00BA4B7B" w:rsidRPr="00BA4B7B" w:rsidRDefault="00BA4B7B" w:rsidP="00BA4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ins w:id="30" w:author="Unknown"/>
          <w:rFonts w:ascii="Consolas" w:eastAsia="Times New Roman" w:hAnsi="Consolas" w:cs="Courier New"/>
          <w:color w:val="FFFFFF"/>
          <w:sz w:val="21"/>
          <w:szCs w:val="21"/>
        </w:rPr>
      </w:pPr>
      <w:ins w:id="31" w:author="Unknown"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 xml:space="preserve">$ </w:t>
        </w:r>
        <w:proofErr w:type="spellStart"/>
        <w:proofErr w:type="gramStart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>sudo</w:t>
        </w:r>
        <w:proofErr w:type="spellEnd"/>
        <w:proofErr w:type="gramEnd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 xml:space="preserve"> </w:t>
        </w:r>
        <w:proofErr w:type="spellStart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>systemctl</w:t>
        </w:r>
        <w:proofErr w:type="spellEnd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 xml:space="preserve"> enable </w:t>
        </w:r>
        <w:proofErr w:type="spellStart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>docker.service</w:t>
        </w:r>
        <w:proofErr w:type="spellEnd"/>
      </w:ins>
    </w:p>
    <w:p w:rsidR="00BA4B7B" w:rsidRPr="00BA4B7B" w:rsidRDefault="00BA4B7B" w:rsidP="00BA4B7B">
      <w:pPr>
        <w:shd w:val="clear" w:color="auto" w:fill="FFFFFF"/>
        <w:spacing w:after="255" w:line="240" w:lineRule="auto"/>
        <w:rPr>
          <w:ins w:id="32" w:author="Unknown"/>
          <w:rFonts w:ascii="Ubuntu" w:eastAsia="Times New Roman" w:hAnsi="Ubuntu" w:cs="Times New Roman"/>
          <w:color w:val="585858"/>
          <w:sz w:val="24"/>
          <w:szCs w:val="24"/>
        </w:rPr>
      </w:pPr>
      <w:ins w:id="33" w:author="Unknown">
        <w:r w:rsidRPr="00BA4B7B">
          <w:rPr>
            <w:rFonts w:ascii="Ubuntu" w:eastAsia="Times New Roman" w:hAnsi="Ubuntu" w:cs="Times New Roman"/>
            <w:color w:val="585858"/>
            <w:sz w:val="24"/>
            <w:szCs w:val="24"/>
          </w:rPr>
          <w:t xml:space="preserve">Run a </w:t>
        </w:r>
        <w:proofErr w:type="spellStart"/>
        <w:r w:rsidRPr="00BA4B7B">
          <w:rPr>
            <w:rFonts w:ascii="Ubuntu" w:eastAsia="Times New Roman" w:hAnsi="Ubuntu" w:cs="Times New Roman"/>
            <w:color w:val="585858"/>
            <w:sz w:val="24"/>
            <w:szCs w:val="24"/>
          </w:rPr>
          <w:t>docker</w:t>
        </w:r>
        <w:proofErr w:type="spellEnd"/>
        <w:r w:rsidRPr="00BA4B7B">
          <w:rPr>
            <w:rFonts w:ascii="Ubuntu" w:eastAsia="Times New Roman" w:hAnsi="Ubuntu" w:cs="Times New Roman"/>
            <w:color w:val="585858"/>
            <w:sz w:val="24"/>
            <w:szCs w:val="24"/>
          </w:rPr>
          <w:t xml:space="preserve"> container to verify the </w:t>
        </w:r>
        <w:proofErr w:type="spellStart"/>
        <w:r w:rsidRPr="00BA4B7B">
          <w:rPr>
            <w:rFonts w:ascii="Ubuntu" w:eastAsia="Times New Roman" w:hAnsi="Ubuntu" w:cs="Times New Roman"/>
            <w:color w:val="585858"/>
            <w:sz w:val="24"/>
            <w:szCs w:val="24"/>
          </w:rPr>
          <w:t>Docker</w:t>
        </w:r>
        <w:proofErr w:type="spellEnd"/>
        <w:r w:rsidRPr="00BA4B7B">
          <w:rPr>
            <w:rFonts w:ascii="Ubuntu" w:eastAsia="Times New Roman" w:hAnsi="Ubuntu" w:cs="Times New Roman"/>
            <w:color w:val="585858"/>
            <w:sz w:val="24"/>
            <w:szCs w:val="24"/>
          </w:rPr>
          <w:t xml:space="preserve"> installation</w:t>
        </w:r>
      </w:ins>
    </w:p>
    <w:p w:rsidR="00BA4B7B" w:rsidRPr="00BA4B7B" w:rsidRDefault="00BA4B7B" w:rsidP="00BA4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ins w:id="34" w:author="Unknown"/>
          <w:rFonts w:ascii="Consolas" w:eastAsia="Times New Roman" w:hAnsi="Consolas" w:cs="Courier New"/>
          <w:color w:val="FFFFFF"/>
          <w:sz w:val="21"/>
          <w:szCs w:val="21"/>
        </w:rPr>
      </w:pPr>
      <w:ins w:id="35" w:author="Unknown"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 xml:space="preserve">$ </w:t>
        </w:r>
        <w:proofErr w:type="spellStart"/>
        <w:proofErr w:type="gramStart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>sudo</w:t>
        </w:r>
        <w:proofErr w:type="spellEnd"/>
        <w:proofErr w:type="gramEnd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 xml:space="preserve"> </w:t>
        </w:r>
        <w:bookmarkStart w:id="36" w:name="_GoBack"/>
        <w:proofErr w:type="spellStart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>docker</w:t>
        </w:r>
        <w:proofErr w:type="spellEnd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 xml:space="preserve"> run hello-world</w:t>
        </w:r>
      </w:ins>
    </w:p>
    <w:bookmarkEnd w:id="36"/>
    <w:p w:rsidR="00BA4B7B" w:rsidRPr="00BA4B7B" w:rsidRDefault="00BA4B7B" w:rsidP="00BA4B7B">
      <w:pPr>
        <w:shd w:val="clear" w:color="auto" w:fill="FFFFFF"/>
        <w:spacing w:after="255" w:line="240" w:lineRule="auto"/>
        <w:rPr>
          <w:ins w:id="37" w:author="Unknown"/>
          <w:rFonts w:ascii="Ubuntu" w:eastAsia="Times New Roman" w:hAnsi="Ubuntu" w:cs="Times New Roman"/>
          <w:color w:val="585858"/>
          <w:sz w:val="24"/>
          <w:szCs w:val="24"/>
        </w:rPr>
      </w:pPr>
      <w:ins w:id="38" w:author="Unknown">
        <w:r w:rsidRPr="00BA4B7B">
          <w:rPr>
            <w:rFonts w:ascii="Ubuntu" w:eastAsia="Times New Roman" w:hAnsi="Ubuntu" w:cs="Times New Roman"/>
            <w:color w:val="585858"/>
            <w:sz w:val="24"/>
            <w:szCs w:val="24"/>
          </w:rPr>
          <w:t xml:space="preserve">You should see output like below; this confirms us that </w:t>
        </w:r>
        <w:proofErr w:type="spellStart"/>
        <w:r w:rsidRPr="00BA4B7B">
          <w:rPr>
            <w:rFonts w:ascii="Ubuntu" w:eastAsia="Times New Roman" w:hAnsi="Ubuntu" w:cs="Times New Roman"/>
            <w:color w:val="585858"/>
            <w:sz w:val="24"/>
            <w:szCs w:val="24"/>
          </w:rPr>
          <w:t>Docker</w:t>
        </w:r>
        <w:proofErr w:type="spellEnd"/>
        <w:r w:rsidRPr="00BA4B7B">
          <w:rPr>
            <w:rFonts w:ascii="Ubuntu" w:eastAsia="Times New Roman" w:hAnsi="Ubuntu" w:cs="Times New Roman"/>
            <w:color w:val="585858"/>
            <w:sz w:val="24"/>
            <w:szCs w:val="24"/>
          </w:rPr>
          <w:t xml:space="preserve"> is correctly installed.</w:t>
        </w:r>
      </w:ins>
    </w:p>
    <w:p w:rsidR="00BA4B7B" w:rsidRPr="00BA4B7B" w:rsidRDefault="00BA4B7B" w:rsidP="00BA4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ins w:id="39" w:author="Unknown"/>
          <w:rFonts w:ascii="Consolas" w:eastAsia="Times New Roman" w:hAnsi="Consolas" w:cs="Courier New"/>
          <w:color w:val="FFFFFF"/>
          <w:sz w:val="21"/>
          <w:szCs w:val="21"/>
        </w:rPr>
      </w:pPr>
      <w:ins w:id="40" w:author="Unknown"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>Unable to find image '</w:t>
        </w:r>
        <w:proofErr w:type="spellStart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>hello-world</w:t>
        </w:r>
        <w:proofErr w:type="gramStart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>:latest</w:t>
        </w:r>
        <w:proofErr w:type="spellEnd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>'</w:t>
        </w:r>
        <w:proofErr w:type="gramEnd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 xml:space="preserve"> locally</w:t>
        </w:r>
      </w:ins>
    </w:p>
    <w:p w:rsidR="00BA4B7B" w:rsidRPr="00BA4B7B" w:rsidRDefault="00BA4B7B" w:rsidP="00BA4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ins w:id="41" w:author="Unknown"/>
          <w:rFonts w:ascii="Consolas" w:eastAsia="Times New Roman" w:hAnsi="Consolas" w:cs="Courier New"/>
          <w:color w:val="FFFFFF"/>
          <w:sz w:val="21"/>
          <w:szCs w:val="21"/>
        </w:rPr>
      </w:pPr>
      <w:proofErr w:type="gramStart"/>
      <w:ins w:id="42" w:author="Unknown"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>latest</w:t>
        </w:r>
        <w:proofErr w:type="gramEnd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>: Pulling from library/hello-world</w:t>
        </w:r>
      </w:ins>
    </w:p>
    <w:p w:rsidR="00BA4B7B" w:rsidRPr="00BA4B7B" w:rsidRDefault="00BA4B7B" w:rsidP="00BA4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ins w:id="43" w:author="Unknown"/>
          <w:rFonts w:ascii="Consolas" w:eastAsia="Times New Roman" w:hAnsi="Consolas" w:cs="Courier New"/>
          <w:color w:val="FFFFFF"/>
          <w:sz w:val="21"/>
          <w:szCs w:val="21"/>
        </w:rPr>
      </w:pPr>
      <w:ins w:id="44" w:author="Unknown"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 xml:space="preserve">78445dd45222: Pull complete </w:t>
        </w:r>
      </w:ins>
    </w:p>
    <w:p w:rsidR="00BA4B7B" w:rsidRPr="00BA4B7B" w:rsidRDefault="00BA4B7B" w:rsidP="00BA4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ins w:id="45" w:author="Unknown"/>
          <w:rFonts w:ascii="Consolas" w:eastAsia="Times New Roman" w:hAnsi="Consolas" w:cs="Courier New"/>
          <w:color w:val="FFFFFF"/>
          <w:sz w:val="21"/>
          <w:szCs w:val="21"/>
        </w:rPr>
      </w:pPr>
      <w:ins w:id="46" w:author="Unknown"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>Digest: sha256:c5515758d4c5e1e838e9cd307f6c6a0d620b5e07e6f927b07d05f6d12a1ac8d7</w:t>
        </w:r>
      </w:ins>
    </w:p>
    <w:p w:rsidR="00BA4B7B" w:rsidRPr="00BA4B7B" w:rsidRDefault="00BA4B7B" w:rsidP="00BA4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ins w:id="47" w:author="Unknown"/>
          <w:rFonts w:ascii="Consolas" w:eastAsia="Times New Roman" w:hAnsi="Consolas" w:cs="Courier New"/>
          <w:color w:val="FFFFFF"/>
          <w:sz w:val="21"/>
          <w:szCs w:val="21"/>
        </w:rPr>
      </w:pPr>
      <w:ins w:id="48" w:author="Unknown"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 xml:space="preserve">Status: Downloaded newer image for </w:t>
        </w:r>
        <w:proofErr w:type="spellStart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>hello-world</w:t>
        </w:r>
        <w:proofErr w:type="gramStart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>:latest</w:t>
        </w:r>
        <w:proofErr w:type="spellEnd"/>
        <w:proofErr w:type="gramEnd"/>
      </w:ins>
    </w:p>
    <w:p w:rsidR="00BA4B7B" w:rsidRPr="00BA4B7B" w:rsidRDefault="00BA4B7B" w:rsidP="00BA4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ins w:id="49" w:author="Unknown"/>
          <w:rFonts w:ascii="Consolas" w:eastAsia="Times New Roman" w:hAnsi="Consolas" w:cs="Courier New"/>
          <w:color w:val="FFFFFF"/>
          <w:sz w:val="21"/>
          <w:szCs w:val="21"/>
        </w:rPr>
      </w:pPr>
    </w:p>
    <w:p w:rsidR="00BA4B7B" w:rsidRPr="00BA4B7B" w:rsidRDefault="00BA4B7B" w:rsidP="00BA4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ins w:id="50" w:author="Unknown"/>
          <w:rFonts w:ascii="Consolas" w:eastAsia="Times New Roman" w:hAnsi="Consolas" w:cs="Courier New"/>
          <w:color w:val="FFFFFF"/>
          <w:sz w:val="21"/>
          <w:szCs w:val="21"/>
        </w:rPr>
      </w:pPr>
      <w:ins w:id="51" w:author="Unknown"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 xml:space="preserve">Hello from </w:t>
        </w:r>
        <w:proofErr w:type="spellStart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>Docker</w:t>
        </w:r>
        <w:proofErr w:type="spellEnd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>!</w:t>
        </w:r>
      </w:ins>
    </w:p>
    <w:p w:rsidR="00BA4B7B" w:rsidRPr="00BA4B7B" w:rsidRDefault="00BA4B7B" w:rsidP="00BA4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ins w:id="52" w:author="Unknown"/>
          <w:rFonts w:ascii="Consolas" w:eastAsia="Times New Roman" w:hAnsi="Consolas" w:cs="Courier New"/>
          <w:color w:val="FFFFFF"/>
          <w:sz w:val="21"/>
          <w:szCs w:val="21"/>
        </w:rPr>
      </w:pPr>
      <w:ins w:id="53" w:author="Unknown"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>This message shows that your installation appears to be working correctly.</w:t>
        </w:r>
      </w:ins>
    </w:p>
    <w:p w:rsidR="00BA4B7B" w:rsidRPr="00BA4B7B" w:rsidRDefault="00BA4B7B" w:rsidP="00BA4B7B">
      <w:pPr>
        <w:shd w:val="clear" w:color="auto" w:fill="FFFFFF"/>
        <w:spacing w:before="300" w:after="150" w:line="240" w:lineRule="auto"/>
        <w:outlineLvl w:val="1"/>
        <w:rPr>
          <w:ins w:id="54" w:author="Unknown"/>
          <w:rFonts w:ascii="Roboto" w:eastAsia="Times New Roman" w:hAnsi="Roboto" w:cs="Times New Roman"/>
          <w:color w:val="2D2D2D"/>
          <w:sz w:val="45"/>
          <w:szCs w:val="45"/>
        </w:rPr>
      </w:pPr>
      <w:ins w:id="55" w:author="Unknown">
        <w:r w:rsidRPr="00BA4B7B">
          <w:rPr>
            <w:rFonts w:ascii="Roboto" w:eastAsia="Times New Roman" w:hAnsi="Roboto" w:cs="Times New Roman"/>
            <w:color w:val="993300"/>
            <w:sz w:val="45"/>
            <w:szCs w:val="45"/>
            <w:u w:val="single"/>
          </w:rPr>
          <w:t xml:space="preserve">Allow Non-root user to run </w:t>
        </w:r>
        <w:proofErr w:type="spellStart"/>
        <w:r w:rsidRPr="00BA4B7B">
          <w:rPr>
            <w:rFonts w:ascii="Roboto" w:eastAsia="Times New Roman" w:hAnsi="Roboto" w:cs="Times New Roman"/>
            <w:color w:val="993300"/>
            <w:sz w:val="45"/>
            <w:szCs w:val="45"/>
            <w:u w:val="single"/>
          </w:rPr>
          <w:t>Docker</w:t>
        </w:r>
        <w:proofErr w:type="spellEnd"/>
      </w:ins>
    </w:p>
    <w:p w:rsidR="00BA4B7B" w:rsidRPr="00BA4B7B" w:rsidRDefault="00BA4B7B" w:rsidP="00BA4B7B">
      <w:pPr>
        <w:shd w:val="clear" w:color="auto" w:fill="FFFFFF"/>
        <w:spacing w:after="255" w:line="240" w:lineRule="auto"/>
        <w:rPr>
          <w:ins w:id="56" w:author="Unknown"/>
          <w:rFonts w:ascii="Ubuntu" w:eastAsia="Times New Roman" w:hAnsi="Ubuntu" w:cs="Times New Roman"/>
          <w:color w:val="585858"/>
          <w:sz w:val="24"/>
          <w:szCs w:val="24"/>
        </w:rPr>
      </w:pPr>
      <w:ins w:id="57" w:author="Unknown">
        <w:r w:rsidRPr="00BA4B7B">
          <w:rPr>
            <w:rFonts w:ascii="Ubuntu" w:eastAsia="Times New Roman" w:hAnsi="Ubuntu" w:cs="Times New Roman"/>
            <w:color w:val="585858"/>
            <w:sz w:val="24"/>
            <w:szCs w:val="24"/>
          </w:rPr>
          <w:t xml:space="preserve">By default, you would require root privilege to run </w:t>
        </w:r>
        <w:proofErr w:type="spellStart"/>
        <w:r w:rsidRPr="00BA4B7B">
          <w:rPr>
            <w:rFonts w:ascii="Ubuntu" w:eastAsia="Times New Roman" w:hAnsi="Ubuntu" w:cs="Times New Roman"/>
            <w:color w:val="585858"/>
            <w:sz w:val="24"/>
            <w:szCs w:val="24"/>
          </w:rPr>
          <w:t>docker</w:t>
        </w:r>
        <w:proofErr w:type="spellEnd"/>
        <w:r w:rsidRPr="00BA4B7B">
          <w:rPr>
            <w:rFonts w:ascii="Ubuntu" w:eastAsia="Times New Roman" w:hAnsi="Ubuntu" w:cs="Times New Roman"/>
            <w:color w:val="585858"/>
            <w:sz w:val="24"/>
            <w:szCs w:val="24"/>
          </w:rPr>
          <w:t xml:space="preserve"> commands. To avoid this, I had been using </w:t>
        </w:r>
        <w:proofErr w:type="spellStart"/>
        <w:r w:rsidRPr="00BA4B7B">
          <w:rPr>
            <w:rFonts w:ascii="Ubuntu" w:eastAsia="Times New Roman" w:hAnsi="Ubuntu" w:cs="Times New Roman"/>
            <w:color w:val="585858"/>
            <w:sz w:val="24"/>
            <w:szCs w:val="24"/>
          </w:rPr>
          <w:t>docker</w:t>
        </w:r>
        <w:proofErr w:type="spellEnd"/>
        <w:r w:rsidRPr="00BA4B7B">
          <w:rPr>
            <w:rFonts w:ascii="Ubuntu" w:eastAsia="Times New Roman" w:hAnsi="Ubuntu" w:cs="Times New Roman"/>
            <w:color w:val="585858"/>
            <w:sz w:val="24"/>
            <w:szCs w:val="24"/>
          </w:rPr>
          <w:t xml:space="preserve"> commands with </w:t>
        </w:r>
        <w:proofErr w:type="spellStart"/>
        <w:r w:rsidRPr="00BA4B7B">
          <w:rPr>
            <w:rFonts w:ascii="Ubuntu" w:eastAsia="Times New Roman" w:hAnsi="Ubuntu" w:cs="Times New Roman"/>
            <w:color w:val="585858"/>
            <w:sz w:val="24"/>
            <w:szCs w:val="24"/>
          </w:rPr>
          <w:t>sudo</w:t>
        </w:r>
        <w:proofErr w:type="spellEnd"/>
        <w:r w:rsidRPr="00BA4B7B">
          <w:rPr>
            <w:rFonts w:ascii="Ubuntu" w:eastAsia="Times New Roman" w:hAnsi="Ubuntu" w:cs="Times New Roman"/>
            <w:color w:val="585858"/>
            <w:sz w:val="24"/>
            <w:szCs w:val="24"/>
          </w:rPr>
          <w:t xml:space="preserve">. If you want to allow non-root users to run </w:t>
        </w:r>
        <w:proofErr w:type="spellStart"/>
        <w:r w:rsidRPr="00BA4B7B">
          <w:rPr>
            <w:rFonts w:ascii="Ubuntu" w:eastAsia="Times New Roman" w:hAnsi="Ubuntu" w:cs="Times New Roman"/>
            <w:color w:val="585858"/>
            <w:sz w:val="24"/>
            <w:szCs w:val="24"/>
          </w:rPr>
          <w:t>Docker</w:t>
        </w:r>
        <w:proofErr w:type="spellEnd"/>
        <w:r w:rsidRPr="00BA4B7B">
          <w:rPr>
            <w:rFonts w:ascii="Ubuntu" w:eastAsia="Times New Roman" w:hAnsi="Ubuntu" w:cs="Times New Roman"/>
            <w:color w:val="585858"/>
            <w:sz w:val="24"/>
            <w:szCs w:val="24"/>
          </w:rPr>
          <w:t xml:space="preserve"> containers, follow the below steps to give them privileges to run a </w:t>
        </w:r>
        <w:proofErr w:type="spellStart"/>
        <w:r w:rsidRPr="00BA4B7B">
          <w:rPr>
            <w:rFonts w:ascii="Ubuntu" w:eastAsia="Times New Roman" w:hAnsi="Ubuntu" w:cs="Times New Roman"/>
            <w:color w:val="585858"/>
            <w:sz w:val="24"/>
            <w:szCs w:val="24"/>
          </w:rPr>
          <w:t>Docker</w:t>
        </w:r>
        <w:proofErr w:type="spellEnd"/>
        <w:r w:rsidRPr="00BA4B7B">
          <w:rPr>
            <w:rFonts w:ascii="Ubuntu" w:eastAsia="Times New Roman" w:hAnsi="Ubuntu" w:cs="Times New Roman"/>
            <w:color w:val="585858"/>
            <w:sz w:val="24"/>
            <w:szCs w:val="24"/>
          </w:rPr>
          <w:t>.</w:t>
        </w:r>
      </w:ins>
    </w:p>
    <w:p w:rsidR="00BA4B7B" w:rsidRPr="00BA4B7B" w:rsidRDefault="00BA4B7B" w:rsidP="00BA4B7B">
      <w:pPr>
        <w:shd w:val="clear" w:color="auto" w:fill="FFFFFF"/>
        <w:spacing w:after="255" w:line="240" w:lineRule="auto"/>
        <w:rPr>
          <w:ins w:id="58" w:author="Unknown"/>
          <w:rFonts w:ascii="Ubuntu" w:eastAsia="Times New Roman" w:hAnsi="Ubuntu" w:cs="Times New Roman"/>
          <w:color w:val="585858"/>
          <w:sz w:val="24"/>
          <w:szCs w:val="24"/>
        </w:rPr>
      </w:pPr>
      <w:ins w:id="59" w:author="Unknown">
        <w:r w:rsidRPr="00BA4B7B">
          <w:rPr>
            <w:rFonts w:ascii="Ubuntu" w:eastAsia="Times New Roman" w:hAnsi="Ubuntu" w:cs="Times New Roman"/>
            <w:color w:val="585858"/>
            <w:sz w:val="24"/>
            <w:szCs w:val="24"/>
          </w:rPr>
          <w:lastRenderedPageBreak/>
          <w:t xml:space="preserve">Create a group called </w:t>
        </w:r>
        <w:proofErr w:type="spellStart"/>
        <w:r w:rsidRPr="00BA4B7B">
          <w:rPr>
            <w:rFonts w:ascii="Ubuntu" w:eastAsia="Times New Roman" w:hAnsi="Ubuntu" w:cs="Times New Roman"/>
            <w:color w:val="585858"/>
            <w:sz w:val="24"/>
            <w:szCs w:val="24"/>
          </w:rPr>
          <w:t>docker</w:t>
        </w:r>
        <w:proofErr w:type="spellEnd"/>
        <w:r w:rsidRPr="00BA4B7B">
          <w:rPr>
            <w:rFonts w:ascii="Ubuntu" w:eastAsia="Times New Roman" w:hAnsi="Ubuntu" w:cs="Times New Roman"/>
            <w:color w:val="585858"/>
            <w:sz w:val="24"/>
            <w:szCs w:val="24"/>
          </w:rPr>
          <w:t xml:space="preserve"> if it does not exist.</w:t>
        </w:r>
      </w:ins>
    </w:p>
    <w:p w:rsidR="00BA4B7B" w:rsidRPr="00BA4B7B" w:rsidRDefault="00BA4B7B" w:rsidP="00BA4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ins w:id="60" w:author="Unknown"/>
          <w:rFonts w:ascii="Consolas" w:eastAsia="Times New Roman" w:hAnsi="Consolas" w:cs="Courier New"/>
          <w:color w:val="FFFFFF"/>
          <w:sz w:val="21"/>
          <w:szCs w:val="21"/>
        </w:rPr>
      </w:pPr>
      <w:ins w:id="61" w:author="Unknown"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 xml:space="preserve">$ </w:t>
        </w:r>
        <w:proofErr w:type="spellStart"/>
        <w:proofErr w:type="gramStart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>sudo</w:t>
        </w:r>
        <w:proofErr w:type="spellEnd"/>
        <w:proofErr w:type="gramEnd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 xml:space="preserve"> </w:t>
        </w:r>
        <w:proofErr w:type="spellStart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>groupadd</w:t>
        </w:r>
        <w:proofErr w:type="spellEnd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 xml:space="preserve"> </w:t>
        </w:r>
        <w:proofErr w:type="spellStart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>docker</w:t>
        </w:r>
        <w:proofErr w:type="spellEnd"/>
      </w:ins>
    </w:p>
    <w:p w:rsidR="00BA4B7B" w:rsidRPr="00BA4B7B" w:rsidRDefault="00BA4B7B" w:rsidP="00BA4B7B">
      <w:pPr>
        <w:shd w:val="clear" w:color="auto" w:fill="FFFFFF"/>
        <w:spacing w:after="255" w:line="240" w:lineRule="auto"/>
        <w:rPr>
          <w:ins w:id="62" w:author="Unknown"/>
          <w:rFonts w:ascii="Ubuntu" w:eastAsia="Times New Roman" w:hAnsi="Ubuntu" w:cs="Times New Roman"/>
          <w:color w:val="585858"/>
          <w:sz w:val="24"/>
          <w:szCs w:val="24"/>
        </w:rPr>
      </w:pPr>
      <w:ins w:id="63" w:author="Unknown">
        <w:r w:rsidRPr="00BA4B7B">
          <w:rPr>
            <w:rFonts w:ascii="Ubuntu" w:eastAsia="Times New Roman" w:hAnsi="Ubuntu" w:cs="Times New Roman"/>
            <w:color w:val="585858"/>
            <w:sz w:val="24"/>
            <w:szCs w:val="24"/>
          </w:rPr>
          <w:t xml:space="preserve">Add your user to </w:t>
        </w:r>
        <w:proofErr w:type="spellStart"/>
        <w:r w:rsidRPr="00BA4B7B">
          <w:rPr>
            <w:rFonts w:ascii="Ubuntu" w:eastAsia="Times New Roman" w:hAnsi="Ubuntu" w:cs="Times New Roman"/>
            <w:color w:val="585858"/>
            <w:sz w:val="24"/>
            <w:szCs w:val="24"/>
          </w:rPr>
          <w:t>docker</w:t>
        </w:r>
        <w:proofErr w:type="spellEnd"/>
        <w:r w:rsidRPr="00BA4B7B">
          <w:rPr>
            <w:rFonts w:ascii="Ubuntu" w:eastAsia="Times New Roman" w:hAnsi="Ubuntu" w:cs="Times New Roman"/>
            <w:color w:val="585858"/>
            <w:sz w:val="24"/>
            <w:szCs w:val="24"/>
          </w:rPr>
          <w:t> group, replace “</w:t>
        </w:r>
        <w:r w:rsidRPr="00BA4B7B">
          <w:rPr>
            <w:rFonts w:ascii="Ubuntu" w:eastAsia="Times New Roman" w:hAnsi="Ubuntu" w:cs="Times New Roman"/>
            <w:b/>
            <w:bCs/>
            <w:color w:val="000000"/>
            <w:sz w:val="24"/>
            <w:szCs w:val="24"/>
          </w:rPr>
          <w:t>raj</w:t>
        </w:r>
        <w:r w:rsidRPr="00BA4B7B">
          <w:rPr>
            <w:rFonts w:ascii="Ubuntu" w:eastAsia="Times New Roman" w:hAnsi="Ubuntu" w:cs="Times New Roman"/>
            <w:color w:val="585858"/>
            <w:sz w:val="24"/>
            <w:szCs w:val="24"/>
          </w:rPr>
          <w:t>” with your username.</w:t>
        </w:r>
      </w:ins>
    </w:p>
    <w:p w:rsidR="00BA4B7B" w:rsidRPr="00BA4B7B" w:rsidRDefault="00BA4B7B" w:rsidP="00BA4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ins w:id="64" w:author="Unknown"/>
          <w:rFonts w:ascii="Consolas" w:eastAsia="Times New Roman" w:hAnsi="Consolas" w:cs="Courier New"/>
          <w:color w:val="FFFFFF"/>
          <w:sz w:val="21"/>
          <w:szCs w:val="21"/>
        </w:rPr>
      </w:pPr>
      <w:ins w:id="65" w:author="Unknown"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 xml:space="preserve">$ </w:t>
        </w:r>
        <w:proofErr w:type="spellStart"/>
        <w:proofErr w:type="gramStart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>sudo</w:t>
        </w:r>
        <w:proofErr w:type="spellEnd"/>
        <w:proofErr w:type="gramEnd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 xml:space="preserve"> </w:t>
        </w:r>
        <w:proofErr w:type="spellStart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>useradd</w:t>
        </w:r>
        <w:proofErr w:type="spellEnd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 xml:space="preserve"> </w:t>
        </w:r>
        <w:r w:rsidRPr="00BA4B7B">
          <w:rPr>
            <w:rFonts w:ascii="Consolas" w:eastAsia="Times New Roman" w:hAnsi="Consolas" w:cs="Courier New"/>
            <w:color w:val="00FF00"/>
            <w:sz w:val="21"/>
            <w:szCs w:val="21"/>
          </w:rPr>
          <w:t>raj</w:t>
        </w:r>
      </w:ins>
    </w:p>
    <w:p w:rsidR="00BA4B7B" w:rsidRPr="00BA4B7B" w:rsidRDefault="00BA4B7B" w:rsidP="00BA4B7B">
      <w:pPr>
        <w:shd w:val="clear" w:color="auto" w:fill="FFFFFF"/>
        <w:spacing w:after="255" w:line="240" w:lineRule="auto"/>
        <w:rPr>
          <w:ins w:id="66" w:author="Unknown"/>
          <w:rFonts w:ascii="Ubuntu" w:eastAsia="Times New Roman" w:hAnsi="Ubuntu" w:cs="Times New Roman"/>
          <w:color w:val="585858"/>
          <w:sz w:val="24"/>
          <w:szCs w:val="24"/>
        </w:rPr>
      </w:pPr>
      <w:ins w:id="67" w:author="Unknown">
        <w:r w:rsidRPr="00BA4B7B">
          <w:rPr>
            <w:rFonts w:ascii="Ubuntu" w:eastAsia="Times New Roman" w:hAnsi="Ubuntu" w:cs="Times New Roman"/>
            <w:color w:val="585858"/>
            <w:sz w:val="24"/>
            <w:szCs w:val="24"/>
          </w:rPr>
          <w:t xml:space="preserve">Add a user to </w:t>
        </w:r>
        <w:proofErr w:type="spellStart"/>
        <w:r w:rsidRPr="00BA4B7B">
          <w:rPr>
            <w:rFonts w:ascii="Ubuntu" w:eastAsia="Times New Roman" w:hAnsi="Ubuntu" w:cs="Times New Roman"/>
            <w:color w:val="585858"/>
            <w:sz w:val="24"/>
            <w:szCs w:val="24"/>
          </w:rPr>
          <w:t>docker</w:t>
        </w:r>
        <w:proofErr w:type="spellEnd"/>
        <w:r w:rsidRPr="00BA4B7B">
          <w:rPr>
            <w:rFonts w:ascii="Ubuntu" w:eastAsia="Times New Roman" w:hAnsi="Ubuntu" w:cs="Times New Roman"/>
            <w:color w:val="585858"/>
            <w:sz w:val="24"/>
            <w:szCs w:val="24"/>
          </w:rPr>
          <w:t xml:space="preserve"> group.</w:t>
        </w:r>
      </w:ins>
    </w:p>
    <w:p w:rsidR="00BA4B7B" w:rsidRPr="00BA4B7B" w:rsidRDefault="00BA4B7B" w:rsidP="00BA4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ins w:id="68" w:author="Unknown"/>
          <w:rFonts w:ascii="Consolas" w:eastAsia="Times New Roman" w:hAnsi="Consolas" w:cs="Courier New"/>
          <w:color w:val="FFFFFF"/>
          <w:sz w:val="21"/>
          <w:szCs w:val="21"/>
        </w:rPr>
      </w:pPr>
      <w:ins w:id="69" w:author="Unknown"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 xml:space="preserve">$ </w:t>
        </w:r>
        <w:proofErr w:type="spellStart"/>
        <w:proofErr w:type="gramStart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>sudo</w:t>
        </w:r>
        <w:proofErr w:type="spellEnd"/>
        <w:proofErr w:type="gramEnd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 xml:space="preserve"> </w:t>
        </w:r>
        <w:proofErr w:type="spellStart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>usermod</w:t>
        </w:r>
        <w:proofErr w:type="spellEnd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 xml:space="preserve"> -</w:t>
        </w:r>
        <w:proofErr w:type="spellStart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>aG</w:t>
        </w:r>
        <w:proofErr w:type="spellEnd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 xml:space="preserve"> </w:t>
        </w:r>
        <w:proofErr w:type="spellStart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>docker</w:t>
        </w:r>
        <w:proofErr w:type="spellEnd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 xml:space="preserve"> </w:t>
        </w:r>
        <w:r w:rsidRPr="00BA4B7B">
          <w:rPr>
            <w:rFonts w:ascii="Consolas" w:eastAsia="Times New Roman" w:hAnsi="Consolas" w:cs="Courier New"/>
            <w:color w:val="00FF00"/>
            <w:sz w:val="21"/>
            <w:szCs w:val="21"/>
          </w:rPr>
          <w:t>raj</w:t>
        </w:r>
      </w:ins>
    </w:p>
    <w:p w:rsidR="00BA4B7B" w:rsidRPr="00BA4B7B" w:rsidRDefault="00BA4B7B" w:rsidP="00BA4B7B">
      <w:pPr>
        <w:shd w:val="clear" w:color="auto" w:fill="FFFFFF"/>
        <w:spacing w:after="255" w:line="240" w:lineRule="auto"/>
        <w:rPr>
          <w:ins w:id="70" w:author="Unknown"/>
          <w:rFonts w:ascii="Ubuntu" w:eastAsia="Times New Roman" w:hAnsi="Ubuntu" w:cs="Times New Roman"/>
          <w:color w:val="585858"/>
          <w:sz w:val="24"/>
          <w:szCs w:val="24"/>
        </w:rPr>
      </w:pPr>
      <w:ins w:id="71" w:author="Unknown">
        <w:r w:rsidRPr="00BA4B7B">
          <w:rPr>
            <w:rFonts w:ascii="Ubuntu" w:eastAsia="Times New Roman" w:hAnsi="Ubuntu" w:cs="Times New Roman"/>
            <w:color w:val="585858"/>
            <w:sz w:val="24"/>
            <w:szCs w:val="24"/>
          </w:rPr>
          <w:t>Log out and log back in.</w:t>
        </w:r>
      </w:ins>
    </w:p>
    <w:p w:rsidR="00BA4B7B" w:rsidRPr="00BA4B7B" w:rsidRDefault="00BA4B7B" w:rsidP="00BA4B7B">
      <w:pPr>
        <w:shd w:val="clear" w:color="auto" w:fill="FFFFFF"/>
        <w:spacing w:after="255" w:line="240" w:lineRule="auto"/>
        <w:rPr>
          <w:ins w:id="72" w:author="Unknown"/>
          <w:rFonts w:ascii="Ubuntu" w:eastAsia="Times New Roman" w:hAnsi="Ubuntu" w:cs="Times New Roman"/>
          <w:color w:val="585858"/>
          <w:sz w:val="24"/>
          <w:szCs w:val="24"/>
        </w:rPr>
      </w:pPr>
      <w:ins w:id="73" w:author="Unknown">
        <w:r w:rsidRPr="00BA4B7B">
          <w:rPr>
            <w:rFonts w:ascii="Ubuntu" w:eastAsia="Times New Roman" w:hAnsi="Ubuntu" w:cs="Times New Roman"/>
            <w:color w:val="585858"/>
            <w:sz w:val="24"/>
            <w:szCs w:val="24"/>
          </w:rPr>
          <w:t xml:space="preserve">Now, you should now be able to run </w:t>
        </w:r>
        <w:proofErr w:type="spellStart"/>
        <w:r w:rsidRPr="00BA4B7B">
          <w:rPr>
            <w:rFonts w:ascii="Ubuntu" w:eastAsia="Times New Roman" w:hAnsi="Ubuntu" w:cs="Times New Roman"/>
            <w:color w:val="585858"/>
            <w:sz w:val="24"/>
            <w:szCs w:val="24"/>
          </w:rPr>
          <w:t>Docker</w:t>
        </w:r>
        <w:proofErr w:type="spellEnd"/>
        <w:r w:rsidRPr="00BA4B7B">
          <w:rPr>
            <w:rFonts w:ascii="Ubuntu" w:eastAsia="Times New Roman" w:hAnsi="Ubuntu" w:cs="Times New Roman"/>
            <w:color w:val="585858"/>
            <w:sz w:val="24"/>
            <w:szCs w:val="24"/>
          </w:rPr>
          <w:t xml:space="preserve"> commands without prefixing </w:t>
        </w:r>
        <w:proofErr w:type="spellStart"/>
        <w:r w:rsidRPr="00BA4B7B">
          <w:rPr>
            <w:rFonts w:ascii="Ubuntu" w:eastAsia="Times New Roman" w:hAnsi="Ubuntu" w:cs="Times New Roman"/>
            <w:color w:val="585858"/>
            <w:sz w:val="24"/>
            <w:szCs w:val="24"/>
          </w:rPr>
          <w:t>sudo</w:t>
        </w:r>
        <w:proofErr w:type="spellEnd"/>
        <w:r w:rsidRPr="00BA4B7B">
          <w:rPr>
            <w:rFonts w:ascii="Ubuntu" w:eastAsia="Times New Roman" w:hAnsi="Ubuntu" w:cs="Times New Roman"/>
            <w:color w:val="585858"/>
            <w:sz w:val="24"/>
            <w:szCs w:val="24"/>
          </w:rPr>
          <w:t>.</w:t>
        </w:r>
      </w:ins>
    </w:p>
    <w:p w:rsidR="00BA4B7B" w:rsidRPr="00BA4B7B" w:rsidRDefault="00BA4B7B" w:rsidP="00BA4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ins w:id="74" w:author="Unknown"/>
          <w:rFonts w:ascii="Consolas" w:eastAsia="Times New Roman" w:hAnsi="Consolas" w:cs="Courier New"/>
          <w:color w:val="FFFFFF"/>
          <w:sz w:val="21"/>
          <w:szCs w:val="21"/>
        </w:rPr>
      </w:pPr>
      <w:ins w:id="75" w:author="Unknown"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 xml:space="preserve">$ </w:t>
        </w:r>
        <w:proofErr w:type="spellStart"/>
        <w:proofErr w:type="gramStart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>docker</w:t>
        </w:r>
        <w:proofErr w:type="spellEnd"/>
        <w:proofErr w:type="gramEnd"/>
        <w:r w:rsidRPr="00BA4B7B">
          <w:rPr>
            <w:rFonts w:ascii="Consolas" w:eastAsia="Times New Roman" w:hAnsi="Consolas" w:cs="Courier New"/>
            <w:color w:val="FFFFFF"/>
            <w:sz w:val="21"/>
            <w:szCs w:val="21"/>
          </w:rPr>
          <w:t xml:space="preserve"> run hello-world</w:t>
        </w:r>
      </w:ins>
    </w:p>
    <w:p w:rsidR="00E26C1A" w:rsidRDefault="00E26C1A"/>
    <w:sectPr w:rsidR="00E26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B7B"/>
    <w:rsid w:val="00411FC6"/>
    <w:rsid w:val="00BA4B7B"/>
    <w:rsid w:val="00E2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4B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4B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4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4B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B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B7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4B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4B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4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4B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B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B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6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sharma</dc:creator>
  <cp:lastModifiedBy>hitesh sharma</cp:lastModifiedBy>
  <cp:revision>1</cp:revision>
  <dcterms:created xsi:type="dcterms:W3CDTF">2018-11-15T00:30:00Z</dcterms:created>
  <dcterms:modified xsi:type="dcterms:W3CDTF">2018-11-15T03:41:00Z</dcterms:modified>
</cp:coreProperties>
</file>